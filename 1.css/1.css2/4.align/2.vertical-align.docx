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 w:type="dxa"/>
        <w:shd w:val="clear" w:color="auto" w:fill="A0B3D6"/>
        <w:tblCellMar>
          <w:left w:w="0" w:type="dxa"/>
          <w:right w:w="0" w:type="dxa"/>
        </w:tblCellMar>
        <w:tblLook w:val="04A0" w:firstRow="1" w:lastRow="0" w:firstColumn="1" w:lastColumn="0" w:noHBand="0" w:noVBand="1"/>
      </w:tblPr>
      <w:tblGrid>
        <w:gridCol w:w="1254"/>
        <w:gridCol w:w="7006"/>
      </w:tblGrid>
      <w:tr w:rsidR="007713E0" w:rsidRPr="007713E0" w:rsidTr="007713E0">
        <w:trPr>
          <w:tblCellSpacing w:w="7" w:type="dxa"/>
        </w:trPr>
        <w:tc>
          <w:tcPr>
            <w:tcW w:w="750" w:type="pct"/>
            <w:tcBorders>
              <w:top w:val="single" w:sz="18" w:space="0" w:color="FFFFFF"/>
              <w:left w:val="single" w:sz="18" w:space="0" w:color="FFFFFF"/>
              <w:bottom w:val="single" w:sz="18" w:space="0" w:color="FFFFFF"/>
              <w:right w:val="single" w:sz="18" w:space="0" w:color="FFFFFF"/>
            </w:tcBorders>
            <w:shd w:val="clear" w:color="auto" w:fill="F0F3F9"/>
            <w:vAlign w:val="center"/>
            <w:hideMark/>
          </w:tcPr>
          <w:p w:rsidR="007713E0" w:rsidRPr="007713E0" w:rsidRDefault="007713E0" w:rsidP="007713E0">
            <w:pPr>
              <w:widowControl/>
              <w:jc w:val="center"/>
              <w:rPr>
                <w:rFonts w:ascii="Verdana" w:eastAsia="宋体" w:hAnsi="Verdana" w:cs="宋体"/>
                <w:b/>
                <w:bCs/>
                <w:color w:val="333333"/>
                <w:kern w:val="0"/>
                <w:sz w:val="18"/>
                <w:szCs w:val="18"/>
              </w:rPr>
            </w:pPr>
            <w:r w:rsidRPr="007713E0">
              <w:rPr>
                <w:rFonts w:ascii="Verdana" w:eastAsia="宋体" w:hAnsi="Verdana" w:cs="宋体"/>
                <w:b/>
                <w:bCs/>
                <w:color w:val="333333"/>
                <w:kern w:val="0"/>
                <w:sz w:val="18"/>
                <w:szCs w:val="18"/>
              </w:rPr>
              <w:t>值</w:t>
            </w:r>
          </w:p>
        </w:tc>
        <w:tc>
          <w:tcPr>
            <w:tcW w:w="4250" w:type="pct"/>
            <w:tcBorders>
              <w:top w:val="single" w:sz="18" w:space="0" w:color="FFFFFF"/>
              <w:left w:val="single" w:sz="18" w:space="0" w:color="FFFFFF"/>
              <w:bottom w:val="single" w:sz="18" w:space="0" w:color="FFFFFF"/>
              <w:right w:val="single" w:sz="18" w:space="0" w:color="FFFFFF"/>
            </w:tcBorders>
            <w:shd w:val="clear" w:color="auto" w:fill="F0F3F9"/>
            <w:vAlign w:val="center"/>
            <w:hideMark/>
          </w:tcPr>
          <w:p w:rsidR="007713E0" w:rsidRPr="007713E0" w:rsidRDefault="007713E0" w:rsidP="007713E0">
            <w:pPr>
              <w:widowControl/>
              <w:jc w:val="center"/>
              <w:rPr>
                <w:rFonts w:ascii="Verdana" w:eastAsia="宋体" w:hAnsi="Verdana" w:cs="宋体"/>
                <w:b/>
                <w:bCs/>
                <w:color w:val="333333"/>
                <w:kern w:val="0"/>
                <w:sz w:val="18"/>
                <w:szCs w:val="18"/>
              </w:rPr>
            </w:pPr>
            <w:r w:rsidRPr="007713E0">
              <w:rPr>
                <w:rFonts w:ascii="Verdana" w:eastAsia="宋体" w:hAnsi="Verdana" w:cs="宋体"/>
                <w:b/>
                <w:bCs/>
                <w:color w:val="333333"/>
                <w:kern w:val="0"/>
                <w:sz w:val="18"/>
                <w:szCs w:val="18"/>
              </w:rPr>
              <w:t>描述</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FF3300"/>
                <w:kern w:val="0"/>
                <w:sz w:val="18"/>
                <w:szCs w:val="18"/>
              </w:rPr>
            </w:pPr>
            <w:r w:rsidRPr="007713E0">
              <w:rPr>
                <w:rFonts w:ascii="Verdana" w:eastAsia="宋体" w:hAnsi="Verdana" w:cs="宋体"/>
                <w:color w:val="FF3300"/>
                <w:kern w:val="0"/>
                <w:sz w:val="18"/>
                <w:szCs w:val="18"/>
              </w:rPr>
              <w:t>长度</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通过距离升高（正值）或降低（负值）元素。</w:t>
            </w:r>
            <w:r w:rsidRPr="007713E0">
              <w:rPr>
                <w:rFonts w:ascii="Consolas" w:eastAsia="宋体" w:hAnsi="Consolas" w:cs="Consolas"/>
                <w:color w:val="333333"/>
                <w:kern w:val="0"/>
                <w:sz w:val="24"/>
                <w:szCs w:val="24"/>
                <w:bdr w:val="single" w:sz="6" w:space="0" w:color="EAEAEA" w:frame="1"/>
                <w:shd w:val="clear" w:color="auto" w:fill="F8F8F8"/>
              </w:rPr>
              <w:t>'0cm'</w:t>
            </w:r>
            <w:r w:rsidRPr="007713E0">
              <w:rPr>
                <w:rFonts w:ascii="Verdana" w:eastAsia="宋体" w:hAnsi="Verdana" w:cs="宋体"/>
                <w:color w:val="333333"/>
                <w:kern w:val="0"/>
                <w:sz w:val="18"/>
                <w:szCs w:val="18"/>
              </w:rPr>
              <w:t>等同于</w:t>
            </w:r>
            <w:r w:rsidRPr="007713E0">
              <w:rPr>
                <w:rFonts w:ascii="Consolas" w:eastAsia="宋体" w:hAnsi="Consolas" w:cs="Consolas"/>
                <w:color w:val="333333"/>
                <w:kern w:val="0"/>
                <w:sz w:val="24"/>
                <w:szCs w:val="24"/>
                <w:bdr w:val="single" w:sz="6" w:space="0" w:color="EAEAEA" w:frame="1"/>
                <w:shd w:val="clear" w:color="auto" w:fill="F8F8F8"/>
              </w:rPr>
              <w:t>'baseline'</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FF3300"/>
                <w:kern w:val="0"/>
                <w:sz w:val="18"/>
                <w:szCs w:val="18"/>
              </w:rPr>
            </w:pPr>
            <w:r w:rsidRPr="007713E0">
              <w:rPr>
                <w:rFonts w:ascii="Verdana" w:eastAsia="宋体" w:hAnsi="Verdana" w:cs="宋体"/>
                <w:color w:val="FF3300"/>
                <w:kern w:val="0"/>
                <w:sz w:val="18"/>
                <w:szCs w:val="18"/>
              </w:rPr>
              <w:t>百分值</w:t>
            </w:r>
            <w:r w:rsidRPr="007713E0">
              <w:rPr>
                <w:rFonts w:ascii="Verdana" w:eastAsia="宋体" w:hAnsi="Verdana" w:cs="宋体"/>
                <w:color w:val="FF3300"/>
                <w:kern w:val="0"/>
                <w:sz w:val="18"/>
                <w:szCs w:val="18"/>
              </w:rPr>
              <w:t xml:space="preserve"> – %</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通过距离（相对于</w:t>
            </w:r>
            <w:r w:rsidRPr="007713E0">
              <w:rPr>
                <w:rFonts w:ascii="Consolas" w:eastAsia="宋体" w:hAnsi="Consolas" w:cs="Consolas"/>
                <w:color w:val="333333"/>
                <w:kern w:val="0"/>
                <w:sz w:val="24"/>
                <w:szCs w:val="24"/>
                <w:bdr w:val="single" w:sz="6" w:space="0" w:color="EAEAEA" w:frame="1"/>
                <w:shd w:val="clear" w:color="auto" w:fill="F8F8F8"/>
              </w:rPr>
              <w:t>1line-height1</w:t>
            </w:r>
            <w:r w:rsidRPr="007713E0">
              <w:rPr>
                <w:rFonts w:ascii="Verdana" w:eastAsia="宋体" w:hAnsi="Verdana" w:cs="宋体"/>
                <w:color w:val="333333"/>
                <w:kern w:val="0"/>
                <w:sz w:val="18"/>
                <w:szCs w:val="18"/>
              </w:rPr>
              <w:t>值的百分大小）升高（正值）或降低（负值）元素。</w:t>
            </w:r>
            <w:r w:rsidRPr="007713E0">
              <w:rPr>
                <w:rFonts w:ascii="Consolas" w:eastAsia="宋体" w:hAnsi="Consolas" w:cs="Consolas"/>
                <w:color w:val="333333"/>
                <w:kern w:val="0"/>
                <w:sz w:val="24"/>
                <w:szCs w:val="24"/>
                <w:bdr w:val="single" w:sz="6" w:space="0" w:color="EAEAEA" w:frame="1"/>
                <w:shd w:val="clear" w:color="auto" w:fill="F8F8F8"/>
              </w:rPr>
              <w:t>'0%'</w:t>
            </w:r>
            <w:r w:rsidRPr="007713E0">
              <w:rPr>
                <w:rFonts w:ascii="Verdana" w:eastAsia="宋体" w:hAnsi="Verdana" w:cs="宋体"/>
                <w:color w:val="333333"/>
                <w:kern w:val="0"/>
                <w:sz w:val="18"/>
                <w:szCs w:val="18"/>
              </w:rPr>
              <w:t>等同于</w:t>
            </w:r>
            <w:r w:rsidRPr="007713E0">
              <w:rPr>
                <w:rFonts w:ascii="Consolas" w:eastAsia="宋体" w:hAnsi="Consolas" w:cs="Consolas"/>
                <w:color w:val="333333"/>
                <w:kern w:val="0"/>
                <w:sz w:val="24"/>
                <w:szCs w:val="24"/>
                <w:bdr w:val="single" w:sz="6" w:space="0" w:color="EAEAEA" w:frame="1"/>
                <w:shd w:val="clear" w:color="auto" w:fill="F8F8F8"/>
              </w:rPr>
              <w:t>'baseline'</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baseline</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默认。元素的基线与父元素的基线对齐。</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sub</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降低元素的基线到父元素合适的下标位置。</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super</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升高元素的基线到父元素合适的上标位置。</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top</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把对齐的子元素的顶端与</w:t>
            </w:r>
            <w:r w:rsidRPr="007713E0">
              <w:rPr>
                <w:rFonts w:ascii="Verdana" w:eastAsia="宋体" w:hAnsi="Verdana" w:cs="宋体"/>
                <w:color w:val="333333"/>
                <w:kern w:val="0"/>
                <w:sz w:val="18"/>
                <w:szCs w:val="18"/>
              </w:rPr>
              <w:t>line box</w:t>
            </w:r>
            <w:r w:rsidRPr="007713E0">
              <w:rPr>
                <w:rFonts w:ascii="Verdana" w:eastAsia="宋体" w:hAnsi="Verdana" w:cs="宋体"/>
                <w:color w:val="333333"/>
                <w:kern w:val="0"/>
                <w:sz w:val="18"/>
                <w:szCs w:val="18"/>
              </w:rPr>
              <w:t>顶端对齐。</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text-top</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把元素的顶端与父元素内容区域的顶端对齐。</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middle</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元素的中垂点与</w:t>
            </w:r>
            <w:r w:rsidRPr="007713E0">
              <w:rPr>
                <w:rFonts w:ascii="Verdana" w:eastAsia="宋体" w:hAnsi="Verdana" w:cs="宋体"/>
                <w:color w:val="333333"/>
                <w:kern w:val="0"/>
                <w:sz w:val="18"/>
                <w:szCs w:val="18"/>
              </w:rPr>
              <w:t xml:space="preserve"> </w:t>
            </w:r>
            <w:r w:rsidRPr="007713E0">
              <w:rPr>
                <w:rFonts w:ascii="Verdana" w:eastAsia="宋体" w:hAnsi="Verdana" w:cs="宋体"/>
                <w:color w:val="333333"/>
                <w:kern w:val="0"/>
                <w:sz w:val="18"/>
                <w:szCs w:val="18"/>
              </w:rPr>
              <w:t>父元素的基线加</w:t>
            </w:r>
            <w:r w:rsidRPr="007713E0">
              <w:rPr>
                <w:rFonts w:ascii="Verdana" w:eastAsia="宋体" w:hAnsi="Verdana" w:cs="宋体"/>
                <w:color w:val="333333"/>
                <w:kern w:val="0"/>
                <w:sz w:val="18"/>
                <w:szCs w:val="18"/>
              </w:rPr>
              <w:t>1/2</w:t>
            </w:r>
            <w:r w:rsidRPr="007713E0">
              <w:rPr>
                <w:rFonts w:ascii="Verdana" w:eastAsia="宋体" w:hAnsi="Verdana" w:cs="宋体"/>
                <w:color w:val="333333"/>
                <w:kern w:val="0"/>
                <w:sz w:val="18"/>
                <w:szCs w:val="18"/>
              </w:rPr>
              <w:t>父元素中字母</w:t>
            </w:r>
            <w:r w:rsidRPr="007713E0">
              <w:rPr>
                <w:rFonts w:ascii="Verdana" w:eastAsia="宋体" w:hAnsi="Verdana" w:cs="宋体"/>
                <w:color w:val="333333"/>
                <w:kern w:val="0"/>
                <w:sz w:val="18"/>
                <w:szCs w:val="18"/>
              </w:rPr>
              <w:t>x</w:t>
            </w:r>
            <w:r w:rsidRPr="007713E0">
              <w:rPr>
                <w:rFonts w:ascii="Verdana" w:eastAsia="宋体" w:hAnsi="Verdana" w:cs="宋体"/>
                <w:color w:val="333333"/>
                <w:kern w:val="0"/>
                <w:sz w:val="18"/>
                <w:szCs w:val="18"/>
              </w:rPr>
              <w:t>的高度</w:t>
            </w:r>
            <w:r w:rsidRPr="007713E0">
              <w:rPr>
                <w:rFonts w:ascii="Verdana" w:eastAsia="宋体" w:hAnsi="Verdana" w:cs="宋体"/>
                <w:color w:val="333333"/>
                <w:kern w:val="0"/>
                <w:sz w:val="18"/>
                <w:szCs w:val="18"/>
              </w:rPr>
              <w:t xml:space="preserve"> </w:t>
            </w:r>
            <w:r w:rsidRPr="007713E0">
              <w:rPr>
                <w:rFonts w:ascii="Verdana" w:eastAsia="宋体" w:hAnsi="Verdana" w:cs="宋体"/>
                <w:color w:val="333333"/>
                <w:kern w:val="0"/>
                <w:sz w:val="18"/>
                <w:szCs w:val="18"/>
              </w:rPr>
              <w:t>对齐。</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bottom</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把对齐的子元素的底端与</w:t>
            </w:r>
            <w:r w:rsidRPr="007713E0">
              <w:rPr>
                <w:rFonts w:ascii="Verdana" w:eastAsia="宋体" w:hAnsi="Verdana" w:cs="宋体"/>
                <w:color w:val="333333"/>
                <w:kern w:val="0"/>
                <w:sz w:val="18"/>
                <w:szCs w:val="18"/>
              </w:rPr>
              <w:t>line box</w:t>
            </w:r>
            <w:r w:rsidRPr="007713E0">
              <w:rPr>
                <w:rFonts w:ascii="Verdana" w:eastAsia="宋体" w:hAnsi="Verdana" w:cs="宋体"/>
                <w:color w:val="333333"/>
                <w:kern w:val="0"/>
                <w:sz w:val="18"/>
                <w:szCs w:val="18"/>
              </w:rPr>
              <w:t>底端对齐。</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text-bottom</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把元素的底端与父元素内容区域的底端对齐。</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inherit</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rPr>
                <w:rFonts w:ascii="Verdana" w:eastAsia="宋体" w:hAnsi="Verdana" w:cs="宋体"/>
                <w:color w:val="333333"/>
                <w:kern w:val="0"/>
                <w:sz w:val="18"/>
                <w:szCs w:val="18"/>
              </w:rPr>
            </w:pPr>
            <w:r w:rsidRPr="007713E0">
              <w:rPr>
                <w:rFonts w:ascii="Verdana" w:eastAsia="宋体" w:hAnsi="Verdana" w:cs="宋体"/>
                <w:color w:val="333333"/>
                <w:kern w:val="0"/>
                <w:sz w:val="18"/>
                <w:szCs w:val="18"/>
              </w:rPr>
              <w:t>采用父元素相关属性的相同的指定值。</w:t>
            </w:r>
          </w:p>
        </w:tc>
      </w:tr>
    </w:tbl>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 xml:space="preserve">1. </w:t>
      </w:r>
      <w:r w:rsidRPr="007713E0">
        <w:rPr>
          <w:rFonts w:ascii="Verdana" w:eastAsia="宋体" w:hAnsi="Verdana" w:cs="宋体"/>
          <w:color w:val="333333"/>
          <w:kern w:val="0"/>
          <w:szCs w:val="21"/>
        </w:rPr>
        <w:t>首先</w:t>
      </w:r>
      <w:r w:rsidRPr="007713E0">
        <w:rPr>
          <w:rFonts w:ascii="Verdana" w:eastAsia="宋体" w:hAnsi="Verdana" w:cs="宋体"/>
          <w:b/>
          <w:bCs/>
          <w:color w:val="333333"/>
          <w:kern w:val="0"/>
          <w:szCs w:val="21"/>
        </w:rPr>
        <w:t>关于数值</w:t>
      </w:r>
      <w:r w:rsidRPr="007713E0">
        <w:rPr>
          <w:rFonts w:ascii="Verdana" w:eastAsia="宋体" w:hAnsi="Verdana" w:cs="宋体"/>
          <w:color w:val="333333"/>
          <w:kern w:val="0"/>
          <w:szCs w:val="21"/>
        </w:rPr>
        <w:t>，见下面的示例：</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.test{vertical-align:-2px;}</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我的理解为，元素相对于基线向下偏移两像素，这个常常用来修复单选框</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复选框与</w:t>
      </w:r>
      <w:r w:rsidRPr="007713E0">
        <w:rPr>
          <w:rFonts w:ascii="Verdana" w:eastAsia="宋体" w:hAnsi="Verdana" w:cs="宋体"/>
          <w:color w:val="333333"/>
          <w:kern w:val="0"/>
          <w:szCs w:val="21"/>
        </w:rPr>
        <w:t>12</w:t>
      </w:r>
      <w:r w:rsidRPr="007713E0">
        <w:rPr>
          <w:rFonts w:ascii="Verdana" w:eastAsia="宋体" w:hAnsi="Verdana" w:cs="宋体"/>
          <w:color w:val="333333"/>
          <w:kern w:val="0"/>
          <w:szCs w:val="21"/>
        </w:rPr>
        <w:t>像素文字大小不对齐的问题。这个没有什么好说的。</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 xml:space="preserve">2. </w:t>
      </w:r>
      <w:r w:rsidRPr="007713E0">
        <w:rPr>
          <w:rFonts w:ascii="Verdana" w:eastAsia="宋体" w:hAnsi="Verdana" w:cs="宋体"/>
          <w:color w:val="333333"/>
          <w:kern w:val="0"/>
          <w:szCs w:val="21"/>
        </w:rPr>
        <w:t>再者</w:t>
      </w:r>
      <w:r w:rsidRPr="007713E0">
        <w:rPr>
          <w:rFonts w:ascii="Verdana" w:eastAsia="宋体" w:hAnsi="Verdana" w:cs="宋体"/>
          <w:b/>
          <w:bCs/>
          <w:color w:val="333333"/>
          <w:kern w:val="0"/>
          <w:szCs w:val="21"/>
        </w:rPr>
        <w:t>关于百分数值</w:t>
      </w:r>
      <w:r w:rsidRPr="007713E0">
        <w:rPr>
          <w:rFonts w:ascii="Verdana" w:eastAsia="宋体" w:hAnsi="Verdana" w:cs="宋体"/>
          <w:color w:val="333333"/>
          <w:kern w:val="0"/>
          <w:szCs w:val="21"/>
        </w:rPr>
        <w:t>，百分值与数值，以我的眼光看去，代表了不同的思想，以及心态。前者代表着灵活，自由与开放，后者有严谨，精确，安稳之意。</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中支持百分值的属性还不少，例如</w:t>
      </w:r>
      <w:r w:rsidRPr="007713E0">
        <w:rPr>
          <w:rFonts w:ascii="Verdana" w:eastAsia="宋体" w:hAnsi="Verdana" w:cs="宋体"/>
          <w:color w:val="333333"/>
          <w:kern w:val="0"/>
          <w:szCs w:val="21"/>
        </w:rPr>
        <w:t>width/height,line-height,font-size,</w:t>
      </w:r>
      <w:r w:rsidRPr="007713E0">
        <w:rPr>
          <w:rFonts w:ascii="Verdana" w:eastAsia="宋体" w:hAnsi="Verdana" w:cs="宋体"/>
          <w:color w:val="333333"/>
          <w:kern w:val="0"/>
          <w:szCs w:val="21"/>
        </w:rPr>
        <w:t>这里的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属性也是其一。提到百分值，必然牵扯到相对于那个属性（或值），例如宽度百分比都是相对于父块状元素的宽度值的，</w:t>
      </w:r>
      <w:r w:rsidRPr="007713E0">
        <w:rPr>
          <w:rFonts w:ascii="Verdana" w:eastAsia="宋体" w:hAnsi="Verdana" w:cs="宋体"/>
          <w:color w:val="333333"/>
          <w:kern w:val="0"/>
          <w:szCs w:val="21"/>
        </w:rPr>
        <w:t>font-size</w:t>
      </w:r>
      <w:r w:rsidRPr="007713E0">
        <w:rPr>
          <w:rFonts w:ascii="Verdana" w:eastAsia="宋体" w:hAnsi="Verdana" w:cs="宋体"/>
          <w:color w:val="333333"/>
          <w:kern w:val="0"/>
          <w:szCs w:val="21"/>
        </w:rPr>
        <w:t>的百分值是相对于向外的第一含有</w:t>
      </w:r>
      <w:r w:rsidRPr="007713E0">
        <w:rPr>
          <w:rFonts w:ascii="Verdana" w:eastAsia="宋体" w:hAnsi="Verdana" w:cs="宋体"/>
          <w:color w:val="333333"/>
          <w:kern w:val="0"/>
          <w:szCs w:val="21"/>
        </w:rPr>
        <w:t>font-size</w:t>
      </w:r>
      <w:r w:rsidRPr="007713E0">
        <w:rPr>
          <w:rFonts w:ascii="Verdana" w:eastAsia="宋体" w:hAnsi="Verdana" w:cs="宋体"/>
          <w:color w:val="333333"/>
          <w:kern w:val="0"/>
          <w:szCs w:val="21"/>
        </w:rPr>
        <w:t>属性的层的</w:t>
      </w:r>
      <w:r w:rsidRPr="007713E0">
        <w:rPr>
          <w:rFonts w:ascii="Verdana" w:eastAsia="宋体" w:hAnsi="Verdana" w:cs="宋体"/>
          <w:color w:val="333333"/>
          <w:kern w:val="0"/>
          <w:szCs w:val="21"/>
        </w:rPr>
        <w:t>font-size</w:t>
      </w:r>
      <w:r w:rsidRPr="007713E0">
        <w:rPr>
          <w:rFonts w:ascii="Verdana" w:eastAsia="宋体" w:hAnsi="Verdana" w:cs="宋体"/>
          <w:color w:val="333333"/>
          <w:kern w:val="0"/>
          <w:szCs w:val="21"/>
        </w:rPr>
        <w:t>大小而言的，而这里的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，有些不拘一格，是相对于此标签继承的</w:t>
      </w:r>
      <w:r w:rsidRPr="007713E0">
        <w:rPr>
          <w:rFonts w:ascii="Verdana" w:eastAsia="宋体" w:hAnsi="Verdana" w:cs="宋体"/>
          <w:color w:val="333333"/>
          <w:kern w:val="0"/>
          <w:szCs w:val="21"/>
        </w:rPr>
        <w:t>line-height</w:t>
      </w:r>
      <w:r w:rsidRPr="007713E0">
        <w:rPr>
          <w:rFonts w:ascii="Verdana" w:eastAsia="宋体" w:hAnsi="Verdana" w:cs="宋体"/>
          <w:color w:val="333333"/>
          <w:kern w:val="0"/>
          <w:szCs w:val="21"/>
        </w:rPr>
        <w:t>值决定的。例如，如下示例代码：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.test{vertical-align:-10%;}</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假设这里的</w:t>
      </w:r>
      <w:r w:rsidRPr="007713E0">
        <w:rPr>
          <w:rFonts w:ascii="Verdana" w:eastAsia="宋体" w:hAnsi="Verdana" w:cs="宋体"/>
          <w:color w:val="333333"/>
          <w:kern w:val="0"/>
          <w:szCs w:val="21"/>
        </w:rPr>
        <w:t>.test</w:t>
      </w:r>
      <w:r w:rsidRPr="007713E0">
        <w:rPr>
          <w:rFonts w:ascii="Verdana" w:eastAsia="宋体" w:hAnsi="Verdana" w:cs="宋体"/>
          <w:color w:val="333333"/>
          <w:kern w:val="0"/>
          <w:szCs w:val="21"/>
        </w:rPr>
        <w:t>的标签继承的行高是</w:t>
      </w:r>
      <w:r w:rsidRPr="007713E0">
        <w:rPr>
          <w:rFonts w:ascii="Verdana" w:eastAsia="宋体" w:hAnsi="Verdana" w:cs="宋体"/>
          <w:color w:val="333333"/>
          <w:kern w:val="0"/>
          <w:szCs w:val="21"/>
        </w:rPr>
        <w:t>20px</w:t>
      </w:r>
      <w:r w:rsidRPr="007713E0">
        <w:rPr>
          <w:rFonts w:ascii="Verdana" w:eastAsia="宋体" w:hAnsi="Verdana" w:cs="宋体"/>
          <w:color w:val="333333"/>
          <w:kern w:val="0"/>
          <w:szCs w:val="21"/>
        </w:rPr>
        <w:t>，则这里的</w:t>
      </w:r>
      <w:r w:rsidRPr="007713E0">
        <w:rPr>
          <w:rFonts w:ascii="Consolas" w:eastAsia="宋体" w:hAnsi="Consolas" w:cs="Consolas"/>
          <w:color w:val="333333"/>
          <w:kern w:val="0"/>
          <w:sz w:val="24"/>
          <w:szCs w:val="24"/>
          <w:bdr w:val="single" w:sz="6" w:space="0" w:color="EAEAEA" w:frame="1"/>
          <w:shd w:val="clear" w:color="auto" w:fill="F8F8F8"/>
        </w:rPr>
        <w:t>vertical-align:-10%</w:t>
      </w:r>
      <w:r w:rsidRPr="007713E0">
        <w:rPr>
          <w:rFonts w:ascii="Verdana" w:eastAsia="宋体" w:hAnsi="Verdana" w:cs="宋体"/>
          <w:color w:val="333333"/>
          <w:kern w:val="0"/>
          <w:szCs w:val="21"/>
        </w:rPr>
        <w:t>所代表的实际值是：</w:t>
      </w:r>
      <w:r w:rsidRPr="007713E0">
        <w:rPr>
          <w:rFonts w:ascii="Consolas" w:eastAsia="宋体" w:hAnsi="Consolas" w:cs="Consolas"/>
          <w:color w:val="333333"/>
          <w:kern w:val="0"/>
          <w:sz w:val="24"/>
          <w:szCs w:val="24"/>
          <w:bdr w:val="single" w:sz="6" w:space="0" w:color="EAEAEA" w:frame="1"/>
          <w:shd w:val="clear" w:color="auto" w:fill="F8F8F8"/>
        </w:rPr>
        <w:t>-10% * 20 = 2(</w:t>
      </w:r>
      <w:r w:rsidRPr="007713E0">
        <w:rPr>
          <w:rFonts w:ascii="Consolas" w:eastAsia="宋体" w:hAnsi="Consolas" w:cs="Consolas"/>
          <w:color w:val="333333"/>
          <w:kern w:val="0"/>
          <w:sz w:val="24"/>
          <w:szCs w:val="24"/>
          <w:bdr w:val="single" w:sz="6" w:space="0" w:color="EAEAEA" w:frame="1"/>
          <w:shd w:val="clear" w:color="auto" w:fill="F8F8F8"/>
        </w:rPr>
        <w:t>像素</w:t>
      </w:r>
      <w:r w:rsidRPr="007713E0">
        <w:rPr>
          <w:rFonts w:ascii="Consolas" w:eastAsia="宋体" w:hAnsi="Consolas" w:cs="Consolas"/>
          <w:color w:val="333333"/>
          <w:kern w:val="0"/>
          <w:sz w:val="24"/>
          <w:szCs w:val="24"/>
          <w:bdr w:val="single" w:sz="6" w:space="0" w:color="EAEAEA" w:frame="1"/>
          <w:shd w:val="clear" w:color="auto" w:fill="F8F8F8"/>
        </w:rPr>
        <w:t>)</w:t>
      </w:r>
      <w:r w:rsidRPr="007713E0">
        <w:rPr>
          <w:rFonts w:ascii="Verdana" w:eastAsia="宋体" w:hAnsi="Verdana" w:cs="宋体"/>
          <w:color w:val="333333"/>
          <w:kern w:val="0"/>
          <w:szCs w:val="21"/>
        </w:rPr>
        <w:t>。不过事情没有这么简单，</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中的</w:t>
      </w:r>
      <w:r w:rsidRPr="007713E0">
        <w:rPr>
          <w:rFonts w:ascii="Verdana" w:eastAsia="宋体" w:hAnsi="Verdana" w:cs="宋体"/>
          <w:color w:val="333333"/>
          <w:kern w:val="0"/>
          <w:szCs w:val="21"/>
        </w:rPr>
        <w:t>line-height</w:t>
      </w:r>
      <w:r w:rsidRPr="007713E0">
        <w:rPr>
          <w:rFonts w:ascii="Verdana" w:eastAsia="宋体" w:hAnsi="Verdana" w:cs="宋体"/>
          <w:color w:val="333333"/>
          <w:kern w:val="0"/>
          <w:szCs w:val="21"/>
        </w:rPr>
        <w:t>是个非常精深的属性，建议您看看我之前写的这篇文章：</w:t>
      </w:r>
      <w:hyperlink r:id="rId5" w:tooltip="css行高line-height的一些深入理解及应用" w:history="1">
        <w:r w:rsidRPr="007713E0">
          <w:rPr>
            <w:rFonts w:ascii="Verdana" w:eastAsia="宋体" w:hAnsi="Verdana" w:cs="宋体"/>
            <w:color w:val="FF3300"/>
            <w:kern w:val="0"/>
            <w:szCs w:val="21"/>
            <w:u w:val="single"/>
          </w:rPr>
          <w:t>css</w:t>
        </w:r>
        <w:r w:rsidRPr="007713E0">
          <w:rPr>
            <w:rFonts w:ascii="Verdana" w:eastAsia="宋体" w:hAnsi="Verdana" w:cs="宋体"/>
            <w:color w:val="FF3300"/>
            <w:kern w:val="0"/>
            <w:szCs w:val="21"/>
            <w:u w:val="single"/>
          </w:rPr>
          <w:t>行高</w:t>
        </w:r>
        <w:r w:rsidRPr="007713E0">
          <w:rPr>
            <w:rFonts w:ascii="Verdana" w:eastAsia="宋体" w:hAnsi="Verdana" w:cs="宋体"/>
            <w:color w:val="FF3300"/>
            <w:kern w:val="0"/>
            <w:szCs w:val="21"/>
            <w:u w:val="single"/>
          </w:rPr>
          <w:t>line-height</w:t>
        </w:r>
        <w:r w:rsidRPr="007713E0">
          <w:rPr>
            <w:rFonts w:ascii="Verdana" w:eastAsia="宋体" w:hAnsi="Verdana" w:cs="宋体"/>
            <w:color w:val="FF3300"/>
            <w:kern w:val="0"/>
            <w:szCs w:val="21"/>
            <w:u w:val="single"/>
          </w:rPr>
          <w:t>的一些深入理解及应用</w:t>
        </w:r>
      </w:hyperlink>
      <w:r w:rsidRPr="007713E0">
        <w:rPr>
          <w:rFonts w:ascii="Verdana" w:eastAsia="宋体" w:hAnsi="Verdana" w:cs="宋体"/>
          <w:color w:val="333333"/>
          <w:kern w:val="0"/>
          <w:szCs w:val="21"/>
        </w:rPr>
        <w:t>，所以遇到像</w:t>
      </w:r>
      <w:r w:rsidRPr="007713E0">
        <w:rPr>
          <w:rFonts w:ascii="Verdana" w:eastAsia="宋体" w:hAnsi="Verdana" w:cs="宋体"/>
          <w:color w:val="333333"/>
          <w:kern w:val="0"/>
          <w:szCs w:val="21"/>
        </w:rPr>
        <w:t>IE6/IE7</w:t>
      </w:r>
      <w:r w:rsidRPr="007713E0">
        <w:rPr>
          <w:rFonts w:ascii="Verdana" w:eastAsia="宋体" w:hAnsi="Verdana" w:cs="宋体"/>
          <w:color w:val="333333"/>
          <w:kern w:val="0"/>
          <w:szCs w:val="21"/>
        </w:rPr>
        <w:t>这样吃三鹿奶粉长大的浏览器肯定会出点篓子的。什么篓子呢，就是</w:t>
      </w:r>
      <w:r w:rsidRPr="007713E0">
        <w:rPr>
          <w:rFonts w:ascii="Verdana" w:eastAsia="宋体" w:hAnsi="Verdana" w:cs="宋体"/>
          <w:color w:val="333333"/>
          <w:kern w:val="0"/>
          <w:szCs w:val="21"/>
        </w:rPr>
        <w:t>“</w:t>
      </w:r>
      <w:r w:rsidRPr="007713E0">
        <w:rPr>
          <w:rFonts w:ascii="Verdana" w:eastAsia="宋体" w:hAnsi="Verdana" w:cs="宋体"/>
          <w:b/>
          <w:bCs/>
          <w:i/>
          <w:iCs/>
          <w:color w:val="333333"/>
          <w:kern w:val="0"/>
          <w:szCs w:val="21"/>
        </w:rPr>
        <w:t>IE6/IE7</w:t>
      </w:r>
      <w:r w:rsidRPr="007713E0">
        <w:rPr>
          <w:rFonts w:ascii="Verdana" w:eastAsia="宋体" w:hAnsi="Verdana" w:cs="宋体"/>
          <w:b/>
          <w:bCs/>
          <w:i/>
          <w:iCs/>
          <w:color w:val="333333"/>
          <w:kern w:val="0"/>
          <w:szCs w:val="21"/>
        </w:rPr>
        <w:t>浏览器下的</w:t>
      </w:r>
      <w:r w:rsidRPr="007713E0">
        <w:rPr>
          <w:rFonts w:ascii="Verdana" w:eastAsia="宋体" w:hAnsi="Verdana" w:cs="宋体"/>
          <w:b/>
          <w:bCs/>
          <w:i/>
          <w:iCs/>
          <w:color w:val="333333"/>
          <w:kern w:val="0"/>
          <w:szCs w:val="21"/>
        </w:rPr>
        <w:t>vertical-align</w:t>
      </w:r>
      <w:r w:rsidRPr="007713E0">
        <w:rPr>
          <w:rFonts w:ascii="Verdana" w:eastAsia="宋体" w:hAnsi="Verdana" w:cs="宋体"/>
          <w:b/>
          <w:bCs/>
          <w:i/>
          <w:iCs/>
          <w:color w:val="333333"/>
          <w:kern w:val="0"/>
          <w:szCs w:val="21"/>
        </w:rPr>
        <w:t>的百分比值不支持小数</w:t>
      </w:r>
      <w:r w:rsidRPr="007713E0">
        <w:rPr>
          <w:rFonts w:ascii="Verdana" w:eastAsia="宋体" w:hAnsi="Verdana" w:cs="宋体"/>
          <w:b/>
          <w:bCs/>
          <w:i/>
          <w:iCs/>
          <w:color w:val="333333"/>
          <w:kern w:val="0"/>
          <w:szCs w:val="21"/>
        </w:rPr>
        <w:t>line-height</w:t>
      </w:r>
      <w:r w:rsidRPr="007713E0">
        <w:rPr>
          <w:rFonts w:ascii="Verdana" w:eastAsia="宋体" w:hAnsi="Verdana" w:cs="宋体"/>
          <w:b/>
          <w:bCs/>
          <w:i/>
          <w:iCs/>
          <w:color w:val="333333"/>
          <w:kern w:val="0"/>
          <w:szCs w:val="21"/>
        </w:rPr>
        <w:t>。</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您可以看看我处理的以小数值</w:t>
      </w:r>
      <w:r w:rsidRPr="007713E0">
        <w:rPr>
          <w:rFonts w:ascii="Verdana" w:eastAsia="宋体" w:hAnsi="Verdana" w:cs="宋体"/>
          <w:color w:val="333333"/>
          <w:kern w:val="0"/>
          <w:szCs w:val="21"/>
        </w:rPr>
        <w:t>line-height</w:t>
      </w:r>
      <w:r w:rsidRPr="007713E0">
        <w:rPr>
          <w:rFonts w:ascii="Verdana" w:eastAsia="宋体" w:hAnsi="Verdana" w:cs="宋体"/>
          <w:color w:val="333333"/>
          <w:kern w:val="0"/>
          <w:szCs w:val="21"/>
        </w:rPr>
        <w:t>继承的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百分比显示对比图</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参展对象：</w:t>
      </w:r>
      <w:r w:rsidRPr="007713E0">
        <w:rPr>
          <w:rFonts w:ascii="Verdana" w:eastAsia="宋体" w:hAnsi="Verdana" w:cs="宋体"/>
          <w:color w:val="333333"/>
          <w:kern w:val="0"/>
          <w:szCs w:val="21"/>
        </w:rPr>
        <w:t>IE6(</w:t>
      </w:r>
      <w:r w:rsidRPr="007713E0">
        <w:rPr>
          <w:rFonts w:ascii="Verdana" w:eastAsia="宋体" w:hAnsi="Verdana" w:cs="宋体"/>
          <w:color w:val="333333"/>
          <w:kern w:val="0"/>
          <w:szCs w:val="21"/>
        </w:rPr>
        <w:t>观众扔鸡蛋</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和</w:t>
      </w:r>
      <w:r w:rsidRPr="007713E0">
        <w:rPr>
          <w:rFonts w:ascii="Verdana" w:eastAsia="宋体" w:hAnsi="Verdana" w:cs="宋体"/>
          <w:color w:val="333333"/>
          <w:kern w:val="0"/>
          <w:szCs w:val="21"/>
        </w:rPr>
        <w:t>Firefox3.6(</w:t>
      </w:r>
      <w:r w:rsidRPr="007713E0">
        <w:rPr>
          <w:rFonts w:ascii="Verdana" w:eastAsia="宋体" w:hAnsi="Verdana" w:cs="宋体"/>
          <w:color w:val="333333"/>
          <w:kern w:val="0"/>
          <w:szCs w:val="21"/>
        </w:rPr>
        <w:t>美女送鲜花</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noProof/>
          <w:color w:val="333333"/>
          <w:kern w:val="0"/>
          <w:szCs w:val="21"/>
        </w:rPr>
        <w:lastRenderedPageBreak/>
        <w:drawing>
          <wp:inline distT="0" distB="0" distL="0" distR="0">
            <wp:extent cx="5143500" cy="3724275"/>
            <wp:effectExtent l="0" t="0" r="0" b="9525"/>
            <wp:docPr id="9" name="图片 9" descr="IE6/IE7浏览器下的vertical-align的百分比值不支持小数line-height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6/IE7浏览器下的vertical-align的百分比值不支持小数line-height 张鑫旭-鑫空间-鑫生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724275"/>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如果您现在使用的就是</w:t>
      </w:r>
      <w:r w:rsidRPr="007713E0">
        <w:rPr>
          <w:rFonts w:ascii="Verdana" w:eastAsia="宋体" w:hAnsi="Verdana" w:cs="宋体"/>
          <w:color w:val="333333"/>
          <w:kern w:val="0"/>
          <w:szCs w:val="21"/>
        </w:rPr>
        <w:t>IE6</w:t>
      </w:r>
      <w:r w:rsidRPr="007713E0">
        <w:rPr>
          <w:rFonts w:ascii="Verdana" w:eastAsia="宋体" w:hAnsi="Verdana" w:cs="宋体"/>
          <w:color w:val="333333"/>
          <w:kern w:val="0"/>
          <w:szCs w:val="21"/>
        </w:rPr>
        <w:t>或是</w:t>
      </w:r>
      <w:r w:rsidRPr="007713E0">
        <w:rPr>
          <w:rFonts w:ascii="Verdana" w:eastAsia="宋体" w:hAnsi="Verdana" w:cs="宋体"/>
          <w:color w:val="333333"/>
          <w:kern w:val="0"/>
          <w:szCs w:val="21"/>
        </w:rPr>
        <w:t>IE7</w:t>
      </w:r>
      <w:r w:rsidRPr="007713E0">
        <w:rPr>
          <w:rFonts w:ascii="Verdana" w:eastAsia="宋体" w:hAnsi="Verdana" w:cs="宋体"/>
          <w:color w:val="333333"/>
          <w:kern w:val="0"/>
          <w:szCs w:val="21"/>
        </w:rPr>
        <w:t>或是</w:t>
      </w:r>
      <w:r w:rsidRPr="007713E0">
        <w:rPr>
          <w:rFonts w:ascii="Verdana" w:eastAsia="宋体" w:hAnsi="Verdana" w:cs="宋体"/>
          <w:color w:val="333333"/>
          <w:kern w:val="0"/>
          <w:szCs w:val="21"/>
        </w:rPr>
        <w:t>IE6/7</w:t>
      </w:r>
      <w:r w:rsidRPr="007713E0">
        <w:rPr>
          <w:rFonts w:ascii="Verdana" w:eastAsia="宋体" w:hAnsi="Verdana" w:cs="宋体"/>
          <w:color w:val="333333"/>
          <w:kern w:val="0"/>
          <w:szCs w:val="21"/>
        </w:rPr>
        <w:t>内核的浏览器，同时相对这个</w:t>
      </w:r>
      <w:r w:rsidRPr="007713E0">
        <w:rPr>
          <w:rFonts w:ascii="Verdana" w:eastAsia="宋体" w:hAnsi="Verdana" w:cs="宋体"/>
          <w:color w:val="333333"/>
          <w:kern w:val="0"/>
          <w:szCs w:val="21"/>
        </w:rPr>
        <w:t>bug</w:t>
      </w:r>
      <w:r w:rsidRPr="007713E0">
        <w:rPr>
          <w:rFonts w:ascii="Verdana" w:eastAsia="宋体" w:hAnsi="Verdana" w:cs="宋体"/>
          <w:color w:val="333333"/>
          <w:kern w:val="0"/>
          <w:szCs w:val="21"/>
        </w:rPr>
        <w:t>有所见识，您可以狠狠地点击这里：</w:t>
      </w:r>
      <w:hyperlink r:id="rId7" w:tgtFrame="_blank" w:history="1">
        <w:r w:rsidRPr="007713E0">
          <w:rPr>
            <w:rFonts w:ascii="Verdana" w:eastAsia="宋体" w:hAnsi="Verdana" w:cs="宋体"/>
            <w:color w:val="FF3300"/>
            <w:kern w:val="0"/>
            <w:szCs w:val="21"/>
            <w:u w:val="single"/>
          </w:rPr>
          <w:t>IE6/7 vertical-align</w:t>
        </w:r>
        <w:r w:rsidRPr="007713E0">
          <w:rPr>
            <w:rFonts w:ascii="Verdana" w:eastAsia="宋体" w:hAnsi="Verdana" w:cs="宋体"/>
            <w:color w:val="FF3300"/>
            <w:kern w:val="0"/>
            <w:szCs w:val="21"/>
            <w:u w:val="single"/>
          </w:rPr>
          <w:t>百分值与</w:t>
        </w:r>
        <w:r w:rsidRPr="007713E0">
          <w:rPr>
            <w:rFonts w:ascii="Verdana" w:eastAsia="宋体" w:hAnsi="Verdana" w:cs="宋体"/>
            <w:color w:val="FF3300"/>
            <w:kern w:val="0"/>
            <w:szCs w:val="21"/>
            <w:u w:val="single"/>
          </w:rPr>
          <w:t>line-height</w:t>
        </w:r>
        <w:r w:rsidRPr="007713E0">
          <w:rPr>
            <w:rFonts w:ascii="Verdana" w:eastAsia="宋体" w:hAnsi="Verdana" w:cs="宋体"/>
            <w:color w:val="FF3300"/>
            <w:kern w:val="0"/>
            <w:szCs w:val="21"/>
            <w:u w:val="single"/>
          </w:rPr>
          <w:t>小数值</w:t>
        </w:r>
        <w:r w:rsidRPr="007713E0">
          <w:rPr>
            <w:rFonts w:ascii="Verdana" w:eastAsia="宋体" w:hAnsi="Verdana" w:cs="宋体"/>
            <w:color w:val="FF3300"/>
            <w:kern w:val="0"/>
            <w:szCs w:val="21"/>
            <w:u w:val="single"/>
          </w:rPr>
          <w:t>bug</w:t>
        </w:r>
      </w:hyperlink>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要是您不想见到让您生气的</w:t>
      </w:r>
      <w:r w:rsidRPr="007713E0">
        <w:rPr>
          <w:rFonts w:ascii="Verdana" w:eastAsia="宋体" w:hAnsi="Verdana" w:cs="宋体"/>
          <w:color w:val="333333"/>
          <w:kern w:val="0"/>
          <w:szCs w:val="21"/>
        </w:rPr>
        <w:t>IE</w:t>
      </w:r>
      <w:r w:rsidRPr="007713E0">
        <w:rPr>
          <w:rFonts w:ascii="Verdana" w:eastAsia="宋体" w:hAnsi="Verdana" w:cs="宋体"/>
          <w:color w:val="333333"/>
          <w:kern w:val="0"/>
          <w:szCs w:val="21"/>
        </w:rPr>
        <w:t>下的糟糕表现，您可以狠狠地点击这里：</w:t>
      </w:r>
      <w:hyperlink r:id="rId8" w:tgtFrame="_blank" w:history="1">
        <w:r w:rsidRPr="007713E0">
          <w:rPr>
            <w:rFonts w:ascii="Verdana" w:eastAsia="宋体" w:hAnsi="Verdana" w:cs="宋体"/>
            <w:color w:val="FF3300"/>
            <w:kern w:val="0"/>
            <w:szCs w:val="21"/>
            <w:u w:val="single"/>
          </w:rPr>
          <w:t>非小数</w:t>
        </w:r>
        <w:r w:rsidRPr="007713E0">
          <w:rPr>
            <w:rFonts w:ascii="Verdana" w:eastAsia="宋体" w:hAnsi="Verdana" w:cs="宋体"/>
            <w:color w:val="FF3300"/>
            <w:kern w:val="0"/>
            <w:szCs w:val="21"/>
            <w:u w:val="single"/>
          </w:rPr>
          <w:t>line-height</w:t>
        </w:r>
        <w:r w:rsidRPr="007713E0">
          <w:rPr>
            <w:rFonts w:ascii="Verdana" w:eastAsia="宋体" w:hAnsi="Verdana" w:cs="宋体"/>
            <w:color w:val="FF3300"/>
            <w:kern w:val="0"/>
            <w:szCs w:val="21"/>
            <w:u w:val="single"/>
          </w:rPr>
          <w:t>修复</w:t>
        </w:r>
        <w:r w:rsidRPr="007713E0">
          <w:rPr>
            <w:rFonts w:ascii="Verdana" w:eastAsia="宋体" w:hAnsi="Verdana" w:cs="宋体"/>
            <w:color w:val="FF3300"/>
            <w:kern w:val="0"/>
            <w:szCs w:val="21"/>
            <w:u w:val="single"/>
          </w:rPr>
          <w:t>demo</w:t>
        </w:r>
      </w:hyperlink>
      <w:r w:rsidRPr="007713E0">
        <w:rPr>
          <w:rFonts w:ascii="Verdana" w:eastAsia="宋体" w:hAnsi="Verdana" w:cs="宋体"/>
          <w:color w:val="333333"/>
          <w:kern w:val="0"/>
          <w:szCs w:val="21"/>
        </w:rPr>
        <w:t>。</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 xml:space="preserve">3. </w:t>
      </w:r>
      <w:r w:rsidRPr="007713E0">
        <w:rPr>
          <w:rFonts w:ascii="Verdana" w:eastAsia="宋体" w:hAnsi="Verdana" w:cs="宋体"/>
          <w:color w:val="333333"/>
          <w:kern w:val="0"/>
          <w:szCs w:val="21"/>
        </w:rPr>
        <w:t>最后关于其他属性，像是</w:t>
      </w:r>
      <w:r w:rsidRPr="007713E0">
        <w:rPr>
          <w:rFonts w:ascii="Verdana" w:eastAsia="宋体" w:hAnsi="Verdana" w:cs="宋体"/>
          <w:color w:val="333333"/>
          <w:kern w:val="0"/>
          <w:szCs w:val="21"/>
        </w:rPr>
        <w:t>bottom</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middle</w:t>
      </w:r>
      <w:r w:rsidRPr="007713E0">
        <w:rPr>
          <w:rFonts w:ascii="Verdana" w:eastAsia="宋体" w:hAnsi="Verdana" w:cs="宋体"/>
          <w:color w:val="333333"/>
          <w:kern w:val="0"/>
          <w:szCs w:val="21"/>
        </w:rPr>
        <w:t>等，我是懒得说什么了，为何？可以看看下面这张兼容性表：</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color w:val="333333"/>
          <w:kern w:val="0"/>
          <w:szCs w:val="21"/>
        </w:rPr>
        <w:t>兼容性</w:t>
      </w:r>
      <w:r w:rsidRPr="007713E0">
        <w:rPr>
          <w:rFonts w:ascii="Verdana" w:eastAsia="宋体" w:hAnsi="Verdana" w:cs="宋体"/>
          <w:b/>
          <w:bCs/>
          <w:color w:val="333333"/>
          <w:kern w:val="0"/>
          <w:szCs w:val="21"/>
        </w:rPr>
        <w:t>(vertical-align)</w:t>
      </w:r>
    </w:p>
    <w:tbl>
      <w:tblPr>
        <w:tblW w:w="5000" w:type="pct"/>
        <w:tblCellSpacing w:w="7" w:type="dxa"/>
        <w:shd w:val="clear" w:color="auto" w:fill="A0B3D6"/>
        <w:tblCellMar>
          <w:left w:w="0" w:type="dxa"/>
          <w:right w:w="0" w:type="dxa"/>
        </w:tblCellMar>
        <w:tblLook w:val="04A0" w:firstRow="1" w:lastRow="0" w:firstColumn="1" w:lastColumn="0" w:noHBand="0" w:noVBand="1"/>
      </w:tblPr>
      <w:tblGrid>
        <w:gridCol w:w="509"/>
        <w:gridCol w:w="502"/>
        <w:gridCol w:w="501"/>
        <w:gridCol w:w="501"/>
        <w:gridCol w:w="501"/>
        <w:gridCol w:w="501"/>
        <w:gridCol w:w="501"/>
        <w:gridCol w:w="501"/>
        <w:gridCol w:w="501"/>
        <w:gridCol w:w="501"/>
        <w:gridCol w:w="501"/>
        <w:gridCol w:w="501"/>
        <w:gridCol w:w="501"/>
        <w:gridCol w:w="379"/>
        <w:gridCol w:w="379"/>
        <w:gridCol w:w="379"/>
        <w:gridCol w:w="601"/>
      </w:tblGrid>
      <w:tr w:rsidR="007713E0" w:rsidRPr="007713E0" w:rsidTr="007713E0">
        <w:trPr>
          <w:tblHeader/>
          <w:tblCellSpacing w:w="7" w:type="dxa"/>
        </w:trPr>
        <w:tc>
          <w:tcPr>
            <w:tcW w:w="0" w:type="auto"/>
            <w:gridSpan w:val="4"/>
            <w:tcBorders>
              <w:top w:val="single" w:sz="18" w:space="0" w:color="FFFFFF"/>
              <w:left w:val="single" w:sz="18" w:space="0" w:color="FFFFFF"/>
              <w:bottom w:val="single" w:sz="18" w:space="0" w:color="FFFFFF"/>
              <w:right w:val="single" w:sz="18" w:space="0" w:color="FFFFFF"/>
            </w:tcBorders>
            <w:shd w:val="clear" w:color="auto" w:fill="34538B"/>
            <w:vAlign w:val="center"/>
            <w:hideMark/>
          </w:tcPr>
          <w:p w:rsidR="007713E0" w:rsidRPr="007713E0" w:rsidRDefault="007713E0" w:rsidP="007713E0">
            <w:pPr>
              <w:widowControl/>
              <w:jc w:val="center"/>
              <w:rPr>
                <w:rFonts w:ascii="Verdana" w:eastAsia="宋体" w:hAnsi="Verdana" w:cs="宋体"/>
                <w:b/>
                <w:bCs/>
                <w:color w:val="FFFFFF"/>
                <w:kern w:val="0"/>
                <w:sz w:val="18"/>
                <w:szCs w:val="18"/>
              </w:rPr>
            </w:pPr>
            <w:r w:rsidRPr="007713E0">
              <w:rPr>
                <w:rFonts w:ascii="Verdana" w:eastAsia="宋体" w:hAnsi="Verdana" w:cs="宋体"/>
                <w:b/>
                <w:bCs/>
                <w:color w:val="FFFFFF"/>
                <w:kern w:val="0"/>
                <w:sz w:val="18"/>
                <w:szCs w:val="18"/>
              </w:rPr>
              <w:t>Internet Explorer</w:t>
            </w:r>
          </w:p>
        </w:tc>
        <w:tc>
          <w:tcPr>
            <w:tcW w:w="0" w:type="auto"/>
            <w:gridSpan w:val="5"/>
            <w:tcBorders>
              <w:top w:val="single" w:sz="18" w:space="0" w:color="FFFFFF"/>
              <w:left w:val="single" w:sz="18" w:space="0" w:color="FFFFFF"/>
              <w:bottom w:val="single" w:sz="18" w:space="0" w:color="FFFFFF"/>
              <w:right w:val="single" w:sz="18" w:space="0" w:color="FFFFFF"/>
            </w:tcBorders>
            <w:shd w:val="clear" w:color="auto" w:fill="34538B"/>
            <w:vAlign w:val="center"/>
            <w:hideMark/>
          </w:tcPr>
          <w:p w:rsidR="007713E0" w:rsidRPr="007713E0" w:rsidRDefault="007713E0" w:rsidP="007713E0">
            <w:pPr>
              <w:widowControl/>
              <w:jc w:val="center"/>
              <w:rPr>
                <w:rFonts w:ascii="Verdana" w:eastAsia="宋体" w:hAnsi="Verdana" w:cs="宋体"/>
                <w:b/>
                <w:bCs/>
                <w:color w:val="FFFFFF"/>
                <w:kern w:val="0"/>
                <w:sz w:val="18"/>
                <w:szCs w:val="18"/>
              </w:rPr>
            </w:pPr>
            <w:r w:rsidRPr="007713E0">
              <w:rPr>
                <w:rFonts w:ascii="Verdana" w:eastAsia="宋体" w:hAnsi="Verdana" w:cs="宋体"/>
                <w:b/>
                <w:bCs/>
                <w:color w:val="FFFFFF"/>
                <w:kern w:val="0"/>
                <w:sz w:val="18"/>
                <w:szCs w:val="18"/>
              </w:rPr>
              <w:t>Firefox</w:t>
            </w:r>
          </w:p>
        </w:tc>
        <w:tc>
          <w:tcPr>
            <w:tcW w:w="0" w:type="auto"/>
            <w:gridSpan w:val="4"/>
            <w:tcBorders>
              <w:top w:val="single" w:sz="18" w:space="0" w:color="FFFFFF"/>
              <w:left w:val="single" w:sz="18" w:space="0" w:color="FFFFFF"/>
              <w:bottom w:val="single" w:sz="18" w:space="0" w:color="FFFFFF"/>
              <w:right w:val="single" w:sz="18" w:space="0" w:color="FFFFFF"/>
            </w:tcBorders>
            <w:shd w:val="clear" w:color="auto" w:fill="34538B"/>
            <w:vAlign w:val="center"/>
            <w:hideMark/>
          </w:tcPr>
          <w:p w:rsidR="007713E0" w:rsidRPr="007713E0" w:rsidRDefault="007713E0" w:rsidP="007713E0">
            <w:pPr>
              <w:widowControl/>
              <w:jc w:val="center"/>
              <w:rPr>
                <w:rFonts w:ascii="Verdana" w:eastAsia="宋体" w:hAnsi="Verdana" w:cs="宋体"/>
                <w:b/>
                <w:bCs/>
                <w:color w:val="FFFFFF"/>
                <w:kern w:val="0"/>
                <w:sz w:val="18"/>
                <w:szCs w:val="18"/>
              </w:rPr>
            </w:pPr>
            <w:r w:rsidRPr="007713E0">
              <w:rPr>
                <w:rFonts w:ascii="Verdana" w:eastAsia="宋体" w:hAnsi="Verdana" w:cs="宋体"/>
                <w:b/>
                <w:bCs/>
                <w:color w:val="FFFFFF"/>
                <w:kern w:val="0"/>
                <w:sz w:val="18"/>
                <w:szCs w:val="18"/>
              </w:rPr>
              <w:t>Safari</w:t>
            </w:r>
          </w:p>
        </w:tc>
        <w:tc>
          <w:tcPr>
            <w:tcW w:w="0" w:type="auto"/>
            <w:gridSpan w:val="3"/>
            <w:tcBorders>
              <w:top w:val="single" w:sz="18" w:space="0" w:color="FFFFFF"/>
              <w:left w:val="single" w:sz="18" w:space="0" w:color="FFFFFF"/>
              <w:bottom w:val="single" w:sz="18" w:space="0" w:color="FFFFFF"/>
              <w:right w:val="single" w:sz="18" w:space="0" w:color="FFFFFF"/>
            </w:tcBorders>
            <w:shd w:val="clear" w:color="auto" w:fill="34538B"/>
            <w:vAlign w:val="center"/>
            <w:hideMark/>
          </w:tcPr>
          <w:p w:rsidR="007713E0" w:rsidRPr="007713E0" w:rsidRDefault="007713E0" w:rsidP="007713E0">
            <w:pPr>
              <w:widowControl/>
              <w:jc w:val="center"/>
              <w:rPr>
                <w:rFonts w:ascii="Verdana" w:eastAsia="宋体" w:hAnsi="Verdana" w:cs="宋体"/>
                <w:b/>
                <w:bCs/>
                <w:color w:val="FFFFFF"/>
                <w:kern w:val="0"/>
                <w:sz w:val="18"/>
                <w:szCs w:val="18"/>
              </w:rPr>
            </w:pPr>
            <w:r w:rsidRPr="007713E0">
              <w:rPr>
                <w:rFonts w:ascii="Verdana" w:eastAsia="宋体" w:hAnsi="Verdana" w:cs="宋体"/>
                <w:b/>
                <w:bCs/>
                <w:color w:val="FFFFFF"/>
                <w:kern w:val="0"/>
                <w:sz w:val="18"/>
                <w:szCs w:val="18"/>
              </w:rPr>
              <w:t>Opera</w:t>
            </w:r>
          </w:p>
        </w:tc>
        <w:tc>
          <w:tcPr>
            <w:tcW w:w="0" w:type="auto"/>
            <w:tcBorders>
              <w:top w:val="single" w:sz="18" w:space="0" w:color="FFFFFF"/>
              <w:left w:val="single" w:sz="18" w:space="0" w:color="FFFFFF"/>
              <w:bottom w:val="single" w:sz="18" w:space="0" w:color="FFFFFF"/>
              <w:right w:val="single" w:sz="18" w:space="0" w:color="FFFFFF"/>
            </w:tcBorders>
            <w:shd w:val="clear" w:color="auto" w:fill="34538B"/>
            <w:vAlign w:val="center"/>
            <w:hideMark/>
          </w:tcPr>
          <w:p w:rsidR="007713E0" w:rsidRPr="007713E0" w:rsidRDefault="007713E0" w:rsidP="007713E0">
            <w:pPr>
              <w:widowControl/>
              <w:jc w:val="center"/>
              <w:rPr>
                <w:rFonts w:ascii="Verdana" w:eastAsia="宋体" w:hAnsi="Verdana" w:cs="宋体"/>
                <w:b/>
                <w:bCs/>
                <w:color w:val="FFFFFF"/>
                <w:kern w:val="0"/>
                <w:sz w:val="18"/>
                <w:szCs w:val="18"/>
              </w:rPr>
            </w:pPr>
            <w:r w:rsidRPr="007713E0">
              <w:rPr>
                <w:rFonts w:ascii="Verdana" w:eastAsia="宋体" w:hAnsi="Verdana" w:cs="宋体"/>
                <w:b/>
                <w:bCs/>
                <w:color w:val="FFFFFF"/>
                <w:kern w:val="0"/>
                <w:sz w:val="18"/>
                <w:szCs w:val="18"/>
              </w:rPr>
              <w:t>Chrome</w:t>
            </w:r>
          </w:p>
        </w:tc>
      </w:tr>
      <w:tr w:rsidR="007713E0" w:rsidRPr="007713E0" w:rsidTr="007713E0">
        <w:trPr>
          <w:tblHeade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5.5</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6.0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7.0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8.0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1.0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1.5</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2.0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3.0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3.5</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1.3</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2.0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3.1</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4.0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9.2</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9.5</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10.0</w:t>
            </w:r>
          </w:p>
        </w:tc>
        <w:tc>
          <w:tcPr>
            <w:tcW w:w="0" w:type="auto"/>
            <w:tcBorders>
              <w:top w:val="single" w:sz="18" w:space="0" w:color="FFFFFF"/>
              <w:left w:val="single" w:sz="18" w:space="0" w:color="FFFFFF"/>
              <w:bottom w:val="single" w:sz="18" w:space="0" w:color="FFFFFF"/>
              <w:right w:val="single" w:sz="18" w:space="0" w:color="FFFFFF"/>
            </w:tcBorders>
            <w:shd w:val="clear" w:color="auto" w:fill="BECEEB"/>
            <w:vAlign w:val="center"/>
            <w:hideMark/>
          </w:tcPr>
          <w:p w:rsidR="007713E0" w:rsidRPr="007713E0" w:rsidRDefault="007713E0" w:rsidP="007713E0">
            <w:pPr>
              <w:widowControl/>
              <w:jc w:val="center"/>
              <w:rPr>
                <w:rFonts w:ascii="Arial" w:eastAsia="宋体" w:hAnsi="Arial" w:cs="Arial"/>
                <w:color w:val="333333"/>
                <w:kern w:val="0"/>
                <w:sz w:val="18"/>
                <w:szCs w:val="18"/>
              </w:rPr>
            </w:pPr>
            <w:r w:rsidRPr="007713E0">
              <w:rPr>
                <w:rFonts w:ascii="Arial" w:eastAsia="宋体" w:hAnsi="Arial" w:cs="Arial"/>
                <w:color w:val="333333"/>
                <w:kern w:val="0"/>
                <w:sz w:val="18"/>
                <w:szCs w:val="18"/>
              </w:rPr>
              <w:t>2.0</w:t>
            </w:r>
          </w:p>
        </w:tc>
      </w:tr>
      <w:tr w:rsidR="007713E0" w:rsidRPr="007713E0" w:rsidTr="007713E0">
        <w:trPr>
          <w:tblCellSpacing w:w="7" w:type="dxa"/>
        </w:trPr>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008000"/>
                <w:kern w:val="0"/>
                <w:sz w:val="18"/>
                <w:szCs w:val="18"/>
              </w:rPr>
            </w:pPr>
            <w:r w:rsidRPr="007713E0">
              <w:rPr>
                <w:rFonts w:ascii="Tahoma" w:eastAsia="宋体" w:hAnsi="Tahoma" w:cs="Tahoma"/>
                <w:color w:val="008000"/>
                <w:kern w:val="0"/>
                <w:sz w:val="18"/>
                <w:szCs w:val="18"/>
              </w:rPr>
              <w:t>Full</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008000"/>
                <w:kern w:val="0"/>
                <w:sz w:val="18"/>
                <w:szCs w:val="18"/>
              </w:rPr>
            </w:pPr>
            <w:r w:rsidRPr="007713E0">
              <w:rPr>
                <w:rFonts w:ascii="Tahoma" w:eastAsia="宋体" w:hAnsi="Tahoma" w:cs="Tahoma"/>
                <w:color w:val="008000"/>
                <w:kern w:val="0"/>
                <w:sz w:val="18"/>
                <w:szCs w:val="18"/>
              </w:rPr>
              <w:t>Full</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008000"/>
                <w:kern w:val="0"/>
                <w:sz w:val="18"/>
                <w:szCs w:val="18"/>
              </w:rPr>
            </w:pPr>
            <w:r w:rsidRPr="007713E0">
              <w:rPr>
                <w:rFonts w:ascii="Tahoma" w:eastAsia="宋体" w:hAnsi="Tahoma" w:cs="Tahoma"/>
                <w:color w:val="008000"/>
                <w:kern w:val="0"/>
                <w:sz w:val="18"/>
                <w:szCs w:val="18"/>
              </w:rPr>
              <w:t>Full</w:t>
            </w:r>
          </w:p>
        </w:tc>
        <w:tc>
          <w:tcPr>
            <w:tcW w:w="0" w:type="auto"/>
            <w:tcBorders>
              <w:top w:val="single" w:sz="18" w:space="0" w:color="FFFFFF"/>
              <w:left w:val="single" w:sz="18" w:space="0" w:color="FFFFFF"/>
              <w:bottom w:val="single" w:sz="18" w:space="0" w:color="FFFFFF"/>
              <w:right w:val="single" w:sz="18" w:space="0" w:color="FFFFFF"/>
            </w:tcBorders>
            <w:shd w:val="clear" w:color="auto" w:fill="F9F9F9"/>
            <w:tcMar>
              <w:top w:w="30" w:type="dxa"/>
              <w:left w:w="60" w:type="dxa"/>
              <w:bottom w:w="30" w:type="dxa"/>
              <w:right w:w="60" w:type="dxa"/>
            </w:tcMar>
            <w:vAlign w:val="center"/>
            <w:hideMark/>
          </w:tcPr>
          <w:p w:rsidR="007713E0" w:rsidRPr="007713E0" w:rsidRDefault="007713E0" w:rsidP="007713E0">
            <w:pPr>
              <w:widowControl/>
              <w:jc w:val="center"/>
              <w:rPr>
                <w:rFonts w:ascii="Tahoma" w:eastAsia="宋体" w:hAnsi="Tahoma" w:cs="Tahoma"/>
                <w:color w:val="FF3300"/>
                <w:kern w:val="0"/>
                <w:sz w:val="18"/>
                <w:szCs w:val="18"/>
              </w:rPr>
            </w:pPr>
            <w:r w:rsidRPr="007713E0">
              <w:rPr>
                <w:rFonts w:ascii="Tahoma" w:eastAsia="宋体" w:hAnsi="Tahoma" w:cs="Tahoma"/>
                <w:color w:val="FF3300"/>
                <w:kern w:val="0"/>
                <w:sz w:val="18"/>
                <w:szCs w:val="18"/>
              </w:rPr>
              <w:t>Buggy</w:t>
            </w:r>
          </w:p>
        </w:tc>
      </w:tr>
    </w:tbl>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这是老外前辈整出的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兼容性表，虽然我不清楚</w:t>
      </w:r>
      <w:r w:rsidRPr="007713E0">
        <w:rPr>
          <w:rFonts w:ascii="Verdana" w:eastAsia="宋体" w:hAnsi="Verdana" w:cs="宋体"/>
          <w:color w:val="333333"/>
          <w:kern w:val="0"/>
          <w:szCs w:val="21"/>
        </w:rPr>
        <w:t>Opera</w:t>
      </w:r>
      <w:r w:rsidRPr="007713E0">
        <w:rPr>
          <w:rFonts w:ascii="Verdana" w:eastAsia="宋体" w:hAnsi="Verdana" w:cs="宋体"/>
          <w:color w:val="333333"/>
          <w:kern w:val="0"/>
          <w:szCs w:val="21"/>
        </w:rPr>
        <w:t>浏览器一栏的</w:t>
      </w:r>
      <w:r w:rsidRPr="007713E0">
        <w:rPr>
          <w:rFonts w:ascii="Verdana" w:eastAsia="宋体" w:hAnsi="Verdana" w:cs="宋体"/>
          <w:color w:val="333333"/>
          <w:kern w:val="0"/>
          <w:szCs w:val="21"/>
        </w:rPr>
        <w:t>full</w:t>
      </w:r>
      <w:r w:rsidRPr="007713E0">
        <w:rPr>
          <w:rFonts w:ascii="Verdana" w:eastAsia="宋体" w:hAnsi="Verdana" w:cs="宋体"/>
          <w:color w:val="333333"/>
          <w:kern w:val="0"/>
          <w:szCs w:val="21"/>
        </w:rPr>
        <w:t>是个什么意思，但是</w:t>
      </w:r>
      <w:r w:rsidRPr="007713E0">
        <w:rPr>
          <w:rFonts w:ascii="Verdana" w:eastAsia="宋体" w:hAnsi="Verdana" w:cs="宋体"/>
          <w:color w:val="333333"/>
          <w:kern w:val="0"/>
          <w:szCs w:val="21"/>
        </w:rPr>
        <w:t>”buggy”</w:t>
      </w:r>
      <w:r w:rsidRPr="007713E0">
        <w:rPr>
          <w:rFonts w:ascii="Verdana" w:eastAsia="宋体" w:hAnsi="Verdana" w:cs="宋体"/>
          <w:color w:val="333333"/>
          <w:kern w:val="0"/>
          <w:szCs w:val="21"/>
        </w:rPr>
        <w:t>知道，就是臭虫成群，</w:t>
      </w:r>
      <w:r w:rsidRPr="007713E0">
        <w:rPr>
          <w:rFonts w:ascii="Verdana" w:eastAsia="宋体" w:hAnsi="Verdana" w:cs="宋体"/>
          <w:color w:val="333333"/>
          <w:kern w:val="0"/>
          <w:szCs w:val="21"/>
        </w:rPr>
        <w:t>bug</w:t>
      </w:r>
      <w:r w:rsidRPr="007713E0">
        <w:rPr>
          <w:rFonts w:ascii="Verdana" w:eastAsia="宋体" w:hAnsi="Verdana" w:cs="宋体"/>
          <w:color w:val="333333"/>
          <w:kern w:val="0"/>
          <w:szCs w:val="21"/>
        </w:rPr>
        <w:t>成堆的意思，我想，做过简单研究的都会注意到不同浏览器下的差异确实明显。</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不过</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的这些属性值也不是一无是处，有些属性，例如</w:t>
      </w:r>
      <w:r w:rsidRPr="007713E0">
        <w:rPr>
          <w:rFonts w:ascii="Verdana" w:eastAsia="宋体" w:hAnsi="Verdana" w:cs="宋体"/>
          <w:color w:val="333333"/>
          <w:kern w:val="0"/>
          <w:szCs w:val="21"/>
        </w:rPr>
        <w:t>text-bottom</w:t>
      </w:r>
      <w:r w:rsidRPr="007713E0">
        <w:rPr>
          <w:rFonts w:ascii="Verdana" w:eastAsia="宋体" w:hAnsi="Verdana" w:cs="宋体"/>
          <w:color w:val="333333"/>
          <w:kern w:val="0"/>
          <w:szCs w:val="21"/>
        </w:rPr>
        <w:t>和</w:t>
      </w:r>
      <w:r w:rsidRPr="007713E0">
        <w:rPr>
          <w:rFonts w:ascii="Verdana" w:eastAsia="宋体" w:hAnsi="Verdana" w:cs="宋体"/>
          <w:color w:val="333333"/>
          <w:kern w:val="0"/>
          <w:szCs w:val="21"/>
        </w:rPr>
        <w:t>middle</w:t>
      </w:r>
      <w:r w:rsidRPr="007713E0">
        <w:rPr>
          <w:rFonts w:ascii="Verdana" w:eastAsia="宋体" w:hAnsi="Verdana" w:cs="宋体"/>
          <w:color w:val="333333"/>
          <w:kern w:val="0"/>
          <w:szCs w:val="21"/>
        </w:rPr>
        <w:t>有时会用来修正一些样式表现或是实现特定布局。这个后面再说</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不过有一点知识有必要补一补就是，</w:t>
      </w:r>
      <w:r w:rsidRPr="007713E0">
        <w:rPr>
          <w:rFonts w:ascii="Verdana" w:eastAsia="宋体" w:hAnsi="Verdana" w:cs="宋体"/>
          <w:color w:val="333333"/>
          <w:kern w:val="0"/>
          <w:szCs w:val="21"/>
        </w:rPr>
        <w:t>baseline,middle,top,bottom</w:t>
      </w:r>
      <w:r w:rsidRPr="007713E0">
        <w:rPr>
          <w:rFonts w:ascii="Verdana" w:eastAsia="宋体" w:hAnsi="Verdana" w:cs="宋体"/>
          <w:color w:val="333333"/>
          <w:kern w:val="0"/>
          <w:szCs w:val="21"/>
        </w:rPr>
        <w:t>到底指什么，看下面这张图，我是找了张图</w:t>
      </w:r>
      <w:r w:rsidRPr="007713E0">
        <w:rPr>
          <w:rFonts w:ascii="Verdana" w:eastAsia="宋体" w:hAnsi="Verdana" w:cs="宋体"/>
          <w:color w:val="333333"/>
          <w:kern w:val="0"/>
          <w:szCs w:val="21"/>
        </w:rPr>
        <w:t>ps</w:t>
      </w:r>
      <w:r w:rsidRPr="007713E0">
        <w:rPr>
          <w:rFonts w:ascii="Verdana" w:eastAsia="宋体" w:hAnsi="Verdana" w:cs="宋体"/>
          <w:color w:val="333333"/>
          <w:kern w:val="0"/>
          <w:szCs w:val="21"/>
        </w:rPr>
        <w:t>了好一会儿：</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noProof/>
          <w:color w:val="333333"/>
          <w:kern w:val="0"/>
          <w:szCs w:val="21"/>
        </w:rPr>
        <w:lastRenderedPageBreak/>
        <w:drawing>
          <wp:inline distT="0" distB="0" distL="0" distR="0">
            <wp:extent cx="4762500" cy="1247775"/>
            <wp:effectExtent l="0" t="0" r="0" b="9525"/>
            <wp:docPr id="8" name="图片 8" descr="英语本子的各条线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英语本子的各条线 张鑫旭-鑫空间-鑫生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47775"/>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我们刚学英语的时使用的那个英语本子每行有四条线，其中底部第二条线就是基线，是</w:t>
      </w:r>
      <w:r w:rsidRPr="007713E0">
        <w:rPr>
          <w:rFonts w:ascii="Verdana" w:eastAsia="宋体" w:hAnsi="Verdana" w:cs="宋体"/>
          <w:color w:val="333333"/>
          <w:kern w:val="0"/>
          <w:szCs w:val="21"/>
        </w:rPr>
        <w:t>a,c,z,x</w:t>
      </w:r>
      <w:r w:rsidRPr="007713E0">
        <w:rPr>
          <w:rFonts w:ascii="Verdana" w:eastAsia="宋体" w:hAnsi="Verdana" w:cs="宋体"/>
          <w:color w:val="333333"/>
          <w:kern w:val="0"/>
          <w:szCs w:val="21"/>
        </w:rPr>
        <w:t>等字母的底边线。下图的红色线即为基线。</w:t>
      </w:r>
    </w:p>
    <w:p w:rsidR="007713E0" w:rsidRPr="007713E0" w:rsidRDefault="007713E0" w:rsidP="007713E0">
      <w:pPr>
        <w:widowControl/>
        <w:shd w:val="clear" w:color="auto" w:fill="FFFFFF"/>
        <w:spacing w:before="270"/>
        <w:outlineLvl w:val="2"/>
        <w:rPr>
          <w:rFonts w:ascii="Verdana" w:eastAsia="宋体" w:hAnsi="Verdana" w:cs="宋体"/>
          <w:b/>
          <w:bCs/>
          <w:color w:val="333333"/>
          <w:kern w:val="0"/>
          <w:sz w:val="31"/>
          <w:szCs w:val="31"/>
        </w:rPr>
      </w:pPr>
      <w:r w:rsidRPr="007713E0">
        <w:rPr>
          <w:rFonts w:ascii="Verdana" w:eastAsia="宋体" w:hAnsi="Verdana" w:cs="宋体"/>
          <w:b/>
          <w:bCs/>
          <w:color w:val="333333"/>
          <w:kern w:val="0"/>
          <w:sz w:val="31"/>
          <w:szCs w:val="31"/>
        </w:rPr>
        <w:t>三、为什么我的</w:t>
      </w:r>
      <w:r w:rsidRPr="007713E0">
        <w:rPr>
          <w:rFonts w:ascii="Verdana" w:eastAsia="宋体" w:hAnsi="Verdana" w:cs="宋体"/>
          <w:b/>
          <w:bCs/>
          <w:color w:val="333333"/>
          <w:kern w:val="0"/>
          <w:sz w:val="31"/>
          <w:szCs w:val="31"/>
        </w:rPr>
        <w:t>vertical-align</w:t>
      </w:r>
      <w:r w:rsidRPr="007713E0">
        <w:rPr>
          <w:rFonts w:ascii="Verdana" w:eastAsia="宋体" w:hAnsi="Verdana" w:cs="宋体"/>
          <w:b/>
          <w:bCs/>
          <w:color w:val="333333"/>
          <w:kern w:val="0"/>
          <w:sz w:val="31"/>
          <w:szCs w:val="31"/>
        </w:rPr>
        <w:t>属性不起作用？</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知道了</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是垂直对齐的意思，不少经验尚浅的同行会试着使用这个属性实现一些垂直方向上的对齐效果，会发现有时候可以，有时候又不起作用，不知道为什么？不急，慢慢来。</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我们知道</w:t>
      </w:r>
      <w:r w:rsidRPr="007713E0">
        <w:rPr>
          <w:rFonts w:ascii="Verdana" w:eastAsia="宋体" w:hAnsi="Verdana" w:cs="宋体"/>
          <w:color w:val="333333"/>
          <w:kern w:val="0"/>
          <w:szCs w:val="21"/>
        </w:rPr>
        <w:t>display</w:t>
      </w:r>
      <w:r w:rsidRPr="007713E0">
        <w:rPr>
          <w:rFonts w:ascii="Verdana" w:eastAsia="宋体" w:hAnsi="Verdana" w:cs="宋体"/>
          <w:color w:val="333333"/>
          <w:kern w:val="0"/>
          <w:szCs w:val="21"/>
        </w:rPr>
        <w:t>也有很多属性值，其中以</w:t>
      </w:r>
      <w:r w:rsidRPr="007713E0">
        <w:rPr>
          <w:rFonts w:ascii="Verdana" w:eastAsia="宋体" w:hAnsi="Verdana" w:cs="宋体"/>
          <w:color w:val="333333"/>
          <w:kern w:val="0"/>
          <w:szCs w:val="21"/>
        </w:rPr>
        <w:t>inline/inline-block/block</w:t>
      </w:r>
      <w:r w:rsidRPr="007713E0">
        <w:rPr>
          <w:rFonts w:ascii="Verdana" w:eastAsia="宋体" w:hAnsi="Verdana" w:cs="宋体"/>
          <w:color w:val="333333"/>
          <w:kern w:val="0"/>
          <w:szCs w:val="21"/>
        </w:rPr>
        <w:t>三个最常见，这代表了页面上三种不同水平的元素。我常常会以液态</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固液混合态</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固态加以形象化思考，对应于现实中的事物就是：牛奶</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果冻</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坚果。</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del w:id="0" w:author="Unknown" w:date="2010-06-08T14:43:00Z">
        <w:r w:rsidRPr="007713E0">
          <w:rPr>
            <w:rFonts w:ascii="Verdana" w:eastAsia="宋体" w:hAnsi="Verdana" w:cs="宋体"/>
            <w:color w:val="333333"/>
            <w:kern w:val="0"/>
            <w:szCs w:val="21"/>
          </w:rPr>
          <w:delText>我</w:delText>
        </w:r>
      </w:del>
      <w:r w:rsidRPr="007713E0">
        <w:rPr>
          <w:rFonts w:ascii="Verdana" w:eastAsia="宋体" w:hAnsi="Verdana" w:cs="宋体"/>
          <w:color w:val="333333"/>
          <w:kern w:val="0"/>
          <w:szCs w:val="21"/>
        </w:rPr>
        <w:t>们都知道，每个人都有不同的嗜好，有的人喜欢吃甜食，有的人喜欢吃辣的东西，有的人不喜欢吃芹菜，有的人不喜欢吃羊肉等等。</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中的有些元素也是这样，他们有的只对牛奶感兴趣，有的只喜欢吃坚果和果冻，而讨厌牛奶。而</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呢，是个比较挑食的家伙，它只喜欢吃果冻，从小吃果冻长大，没有了果冻，它就会闹脾气，对你不理不睬。我称之为</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果冻依赖型元素</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，又称之为</w:t>
      </w:r>
      <w:r w:rsidRPr="007713E0">
        <w:rPr>
          <w:rFonts w:ascii="Verdana" w:eastAsia="宋体" w:hAnsi="Verdana" w:cs="宋体"/>
          <w:color w:val="333333"/>
          <w:kern w:val="0"/>
          <w:szCs w:val="21"/>
        </w:rPr>
        <w:t>“inline-block</w:t>
      </w:r>
      <w:r w:rsidRPr="007713E0">
        <w:rPr>
          <w:rFonts w:ascii="Verdana" w:eastAsia="宋体" w:hAnsi="Verdana" w:cs="宋体"/>
          <w:color w:val="333333"/>
          <w:kern w:val="0"/>
          <w:szCs w:val="21"/>
        </w:rPr>
        <w:t>依赖型元素</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，也就是说，</w:t>
      </w:r>
      <w:del w:id="1" w:author="Unknown" w:date="2010-06-08T14:43:00Z">
        <w:r w:rsidRPr="007713E0">
          <w:rPr>
            <w:rFonts w:ascii="Verdana" w:eastAsia="宋体" w:hAnsi="Verdana" w:cs="宋体"/>
            <w:color w:val="333333"/>
            <w:kern w:val="0"/>
            <w:szCs w:val="21"/>
          </w:rPr>
          <w:delText>只有一个元素属于</w:delText>
        </w:r>
        <w:r w:rsidRPr="007713E0">
          <w:rPr>
            <w:rFonts w:ascii="Verdana" w:eastAsia="宋体" w:hAnsi="Verdana" w:cs="宋体"/>
            <w:color w:val="333333"/>
            <w:kern w:val="0"/>
            <w:szCs w:val="21"/>
          </w:rPr>
          <w:delText>inline-block</w:delText>
        </w:r>
        <w:r w:rsidRPr="007713E0">
          <w:rPr>
            <w:rFonts w:ascii="Verdana" w:eastAsia="宋体" w:hAnsi="Verdana" w:cs="宋体"/>
            <w:color w:val="333333"/>
            <w:kern w:val="0"/>
            <w:szCs w:val="21"/>
          </w:rPr>
          <w:delText>（</w:delText>
        </w:r>
        <w:r w:rsidRPr="007713E0">
          <w:rPr>
            <w:rFonts w:ascii="Verdana" w:eastAsia="宋体" w:hAnsi="Verdana" w:cs="宋体"/>
            <w:color w:val="333333"/>
            <w:kern w:val="0"/>
            <w:szCs w:val="21"/>
          </w:rPr>
          <w:delText>table-cell</w:delText>
        </w:r>
        <w:r w:rsidRPr="007713E0">
          <w:rPr>
            <w:rFonts w:ascii="Verdana" w:eastAsia="宋体" w:hAnsi="Verdana" w:cs="宋体"/>
            <w:color w:val="333333"/>
            <w:kern w:val="0"/>
            <w:szCs w:val="21"/>
          </w:rPr>
          <w:delText>也可以理解为</w:delText>
        </w:r>
        <w:r w:rsidRPr="007713E0">
          <w:rPr>
            <w:rFonts w:ascii="Verdana" w:eastAsia="宋体" w:hAnsi="Verdana" w:cs="宋体"/>
            <w:color w:val="333333"/>
            <w:kern w:val="0"/>
            <w:szCs w:val="21"/>
          </w:rPr>
          <w:delText>inline-block</w:delText>
        </w:r>
        <w:r w:rsidRPr="007713E0">
          <w:rPr>
            <w:rFonts w:ascii="Verdana" w:eastAsia="宋体" w:hAnsi="Verdana" w:cs="宋体"/>
            <w:color w:val="333333"/>
            <w:kern w:val="0"/>
            <w:szCs w:val="21"/>
          </w:rPr>
          <w:delText>水平）水平，</w:delText>
        </w:r>
      </w:del>
      <w:r w:rsidRPr="007713E0">
        <w:rPr>
          <w:rFonts w:ascii="Verdana" w:eastAsia="宋体" w:hAnsi="Verdana" w:cs="宋体"/>
          <w:color w:val="333333"/>
          <w:kern w:val="0"/>
          <w:szCs w:val="21"/>
        </w:rPr>
        <w:t>只有一个元素属于</w:t>
      </w:r>
      <w:r w:rsidRPr="007713E0">
        <w:rPr>
          <w:rFonts w:ascii="Verdana" w:eastAsia="宋体" w:hAnsi="Verdana" w:cs="宋体"/>
          <w:color w:val="333333"/>
          <w:kern w:val="0"/>
          <w:szCs w:val="21"/>
        </w:rPr>
        <w:t>inline</w:t>
      </w:r>
      <w:r w:rsidRPr="007713E0">
        <w:rPr>
          <w:rFonts w:ascii="Verdana" w:eastAsia="宋体" w:hAnsi="Verdana" w:cs="宋体"/>
          <w:color w:val="333333"/>
          <w:kern w:val="0"/>
          <w:szCs w:val="21"/>
        </w:rPr>
        <w:t>或是</w:t>
      </w:r>
      <w:r w:rsidRPr="007713E0">
        <w:rPr>
          <w:rFonts w:ascii="Verdana" w:eastAsia="宋体" w:hAnsi="Verdana" w:cs="宋体"/>
          <w:color w:val="333333"/>
          <w:kern w:val="0"/>
          <w:szCs w:val="21"/>
        </w:rPr>
        <w:t>inline-block</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table-cell</w:t>
      </w:r>
      <w:r w:rsidRPr="007713E0">
        <w:rPr>
          <w:rFonts w:ascii="Verdana" w:eastAsia="宋体" w:hAnsi="Verdana" w:cs="宋体"/>
          <w:color w:val="333333"/>
          <w:kern w:val="0"/>
          <w:szCs w:val="21"/>
        </w:rPr>
        <w:t>也可以理解为</w:t>
      </w:r>
      <w:r w:rsidRPr="007713E0">
        <w:rPr>
          <w:rFonts w:ascii="Verdana" w:eastAsia="宋体" w:hAnsi="Verdana" w:cs="宋体"/>
          <w:color w:val="333333"/>
          <w:kern w:val="0"/>
          <w:szCs w:val="21"/>
        </w:rPr>
        <w:t>inline-block</w:t>
      </w:r>
      <w:r w:rsidRPr="007713E0">
        <w:rPr>
          <w:rFonts w:ascii="Verdana" w:eastAsia="宋体" w:hAnsi="Verdana" w:cs="宋体"/>
          <w:color w:val="333333"/>
          <w:kern w:val="0"/>
          <w:szCs w:val="21"/>
        </w:rPr>
        <w:t>水平）水平，其身上的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属性才会起作用。所以，类似下面的代码就不会起作用：</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s</w:t>
      </w:r>
      <w:del w:id="2" w:author="Unknown" w:date="2010-06-08T14:43:00Z">
        <w:r w:rsidRPr="007713E0">
          <w:rPr>
            <w:rFonts w:ascii="Lucida Console" w:eastAsia="宋体" w:hAnsi="Lucida Console" w:cs="宋体"/>
            <w:color w:val="0000FF"/>
            <w:kern w:val="0"/>
            <w:sz w:val="24"/>
            <w:szCs w:val="24"/>
          </w:rPr>
          <w:delText>pan{vertical-align:middle;}</w:delText>
        </w:r>
      </w:del>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div{vertical-align:middle;}</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所谓</w:t>
      </w:r>
      <w:r w:rsidRPr="007713E0">
        <w:rPr>
          <w:rFonts w:ascii="Verdana" w:eastAsia="宋体" w:hAnsi="Verdana" w:cs="宋体"/>
          <w:color w:val="333333"/>
          <w:kern w:val="0"/>
          <w:szCs w:val="21"/>
        </w:rPr>
        <w:t>inline-block</w:t>
      </w:r>
      <w:r w:rsidRPr="007713E0">
        <w:rPr>
          <w:rFonts w:ascii="Verdana" w:eastAsia="宋体" w:hAnsi="Verdana" w:cs="宋体"/>
          <w:color w:val="333333"/>
          <w:kern w:val="0"/>
          <w:szCs w:val="21"/>
        </w:rPr>
        <w:t>水平的元素，就是既可以</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吸</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又可以</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咬</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的元素，既可以与</w:t>
      </w:r>
      <w:r w:rsidRPr="007713E0">
        <w:rPr>
          <w:rFonts w:ascii="Verdana" w:eastAsia="宋体" w:hAnsi="Verdana" w:cs="宋体"/>
          <w:color w:val="333333"/>
          <w:kern w:val="0"/>
          <w:szCs w:val="21"/>
        </w:rPr>
        <w:t>inline</w:t>
      </w:r>
      <w:r w:rsidRPr="007713E0">
        <w:rPr>
          <w:rFonts w:ascii="Verdana" w:eastAsia="宋体" w:hAnsi="Verdana" w:cs="宋体"/>
          <w:color w:val="333333"/>
          <w:kern w:val="0"/>
          <w:szCs w:val="21"/>
        </w:rPr>
        <w:t>水平元素混排，又能设置高宽属性的元素。哪些元素呢，例如图片，按钮，单复选框，单行</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多行文本框等</w:t>
      </w:r>
      <w:r w:rsidRPr="007713E0">
        <w:rPr>
          <w:rFonts w:ascii="Verdana" w:eastAsia="宋体" w:hAnsi="Verdana" w:cs="宋体"/>
          <w:color w:val="333333"/>
          <w:kern w:val="0"/>
          <w:szCs w:val="21"/>
        </w:rPr>
        <w:t>HTML</w:t>
      </w:r>
      <w:r w:rsidRPr="007713E0">
        <w:rPr>
          <w:rFonts w:ascii="Verdana" w:eastAsia="宋体" w:hAnsi="Verdana" w:cs="宋体"/>
          <w:color w:val="333333"/>
          <w:kern w:val="0"/>
          <w:szCs w:val="21"/>
        </w:rPr>
        <w:t>控件，只有这些元素默认情况下会对</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属性起作用。</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虽然</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属性只会在</w:t>
      </w:r>
      <w:r w:rsidRPr="007713E0">
        <w:rPr>
          <w:rFonts w:ascii="Verdana" w:eastAsia="宋体" w:hAnsi="Verdana" w:cs="宋体"/>
          <w:color w:val="333333"/>
          <w:kern w:val="0"/>
          <w:szCs w:val="21"/>
        </w:rPr>
        <w:t>inline-block</w:t>
      </w:r>
      <w:r w:rsidRPr="007713E0">
        <w:rPr>
          <w:rFonts w:ascii="Verdana" w:eastAsia="宋体" w:hAnsi="Verdana" w:cs="宋体"/>
          <w:color w:val="333333"/>
          <w:kern w:val="0"/>
          <w:szCs w:val="21"/>
        </w:rPr>
        <w:t>水平的元素上期作用，但是其影响到的元素涉及到</w:t>
      </w:r>
      <w:r w:rsidRPr="007713E0">
        <w:rPr>
          <w:rFonts w:ascii="Verdana" w:eastAsia="宋体" w:hAnsi="Verdana" w:cs="宋体"/>
          <w:color w:val="333333"/>
          <w:kern w:val="0"/>
          <w:szCs w:val="21"/>
        </w:rPr>
        <w:t>inline</w:t>
      </w:r>
      <w:r w:rsidRPr="007713E0">
        <w:rPr>
          <w:rFonts w:ascii="Verdana" w:eastAsia="宋体" w:hAnsi="Verdana" w:cs="宋体"/>
          <w:color w:val="333333"/>
          <w:kern w:val="0"/>
          <w:szCs w:val="21"/>
        </w:rPr>
        <w:t>属性的元素，这里千万记住，</w:t>
      </w:r>
      <w:r w:rsidRPr="007713E0">
        <w:rPr>
          <w:rFonts w:ascii="Verdana" w:eastAsia="宋体" w:hAnsi="Verdana" w:cs="宋体"/>
          <w:color w:val="333333"/>
          <w:kern w:val="0"/>
          <w:szCs w:val="21"/>
        </w:rPr>
        <w:t>inline</w:t>
      </w:r>
      <w:r w:rsidRPr="007713E0">
        <w:rPr>
          <w:rFonts w:ascii="Verdana" w:eastAsia="宋体" w:hAnsi="Verdana" w:cs="宋体"/>
          <w:color w:val="333333"/>
          <w:kern w:val="0"/>
          <w:szCs w:val="21"/>
        </w:rPr>
        <w:t>水平元素受</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属性而位置改变等不是因为其对</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属性敏感或起作用，而是受制于整个</w:t>
      </w:r>
      <w:r w:rsidRPr="007713E0">
        <w:rPr>
          <w:rFonts w:ascii="Verdana" w:eastAsia="宋体" w:hAnsi="Verdana" w:cs="宋体"/>
          <w:color w:val="333333"/>
          <w:kern w:val="0"/>
          <w:szCs w:val="21"/>
        </w:rPr>
        <w:t>line box</w:t>
      </w:r>
      <w:r w:rsidRPr="007713E0">
        <w:rPr>
          <w:rFonts w:ascii="Verdana" w:eastAsia="宋体" w:hAnsi="Verdana" w:cs="宋体"/>
          <w:color w:val="333333"/>
          <w:kern w:val="0"/>
          <w:szCs w:val="21"/>
        </w:rPr>
        <w:t>的变化而不得不变化的，这个后面会较为深入的分析。</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999999"/>
          <w:kern w:val="0"/>
          <w:sz w:val="19"/>
          <w:szCs w:val="19"/>
        </w:rPr>
        <w:t>zxx://</w:t>
      </w:r>
      <w:r w:rsidRPr="007713E0">
        <w:rPr>
          <w:rFonts w:ascii="Verdana" w:eastAsia="宋体" w:hAnsi="Verdana" w:cs="宋体"/>
          <w:color w:val="999999"/>
          <w:kern w:val="0"/>
          <w:sz w:val="19"/>
          <w:szCs w:val="19"/>
        </w:rPr>
        <w:t>最近较忙，下面内容写于</w:t>
      </w:r>
      <w:r w:rsidRPr="007713E0">
        <w:rPr>
          <w:rFonts w:ascii="Verdana" w:eastAsia="宋体" w:hAnsi="Verdana" w:cs="宋体"/>
          <w:color w:val="999999"/>
          <w:kern w:val="0"/>
          <w:sz w:val="19"/>
          <w:szCs w:val="19"/>
        </w:rPr>
        <w:t>14</w:t>
      </w:r>
      <w:r w:rsidRPr="007713E0">
        <w:rPr>
          <w:rFonts w:ascii="Verdana" w:eastAsia="宋体" w:hAnsi="Verdana" w:cs="宋体"/>
          <w:color w:val="999999"/>
          <w:kern w:val="0"/>
          <w:sz w:val="19"/>
          <w:szCs w:val="19"/>
        </w:rPr>
        <w:t>日</w:t>
      </w:r>
    </w:p>
    <w:p w:rsidR="007713E0" w:rsidRPr="007713E0" w:rsidRDefault="007713E0" w:rsidP="007713E0">
      <w:pPr>
        <w:widowControl/>
        <w:shd w:val="clear" w:color="auto" w:fill="FFFFFF"/>
        <w:spacing w:before="270"/>
        <w:outlineLvl w:val="2"/>
        <w:rPr>
          <w:rFonts w:ascii="Verdana" w:eastAsia="宋体" w:hAnsi="Verdana" w:cs="宋体"/>
          <w:b/>
          <w:bCs/>
          <w:color w:val="333333"/>
          <w:kern w:val="0"/>
          <w:sz w:val="31"/>
          <w:szCs w:val="31"/>
        </w:rPr>
      </w:pPr>
      <w:r w:rsidRPr="007713E0">
        <w:rPr>
          <w:rFonts w:ascii="Verdana" w:eastAsia="宋体" w:hAnsi="Verdana" w:cs="宋体"/>
          <w:b/>
          <w:bCs/>
          <w:color w:val="333333"/>
          <w:kern w:val="0"/>
          <w:sz w:val="31"/>
          <w:szCs w:val="31"/>
        </w:rPr>
        <w:t>四、</w:t>
      </w:r>
      <w:r w:rsidRPr="007713E0">
        <w:rPr>
          <w:rFonts w:ascii="Verdana" w:eastAsia="宋体" w:hAnsi="Verdana" w:cs="宋体"/>
          <w:b/>
          <w:bCs/>
          <w:color w:val="333333"/>
          <w:kern w:val="0"/>
          <w:sz w:val="31"/>
          <w:szCs w:val="31"/>
        </w:rPr>
        <w:t>vertical-align</w:t>
      </w:r>
      <w:r w:rsidRPr="007713E0">
        <w:rPr>
          <w:rFonts w:ascii="Verdana" w:eastAsia="宋体" w:hAnsi="Verdana" w:cs="宋体"/>
          <w:b/>
          <w:bCs/>
          <w:color w:val="333333"/>
          <w:kern w:val="0"/>
          <w:sz w:val="31"/>
          <w:szCs w:val="31"/>
        </w:rPr>
        <w:t>属性是如何起作用的？</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这里，我使用</w:t>
      </w:r>
      <w:r w:rsidRPr="007713E0">
        <w:rPr>
          <w:rFonts w:ascii="Verdana" w:eastAsia="宋体" w:hAnsi="Verdana" w:cs="宋体"/>
          <w:color w:val="333333"/>
          <w:kern w:val="0"/>
          <w:szCs w:val="21"/>
        </w:rPr>
        <w:t>vertical-align:middle</w:t>
      </w:r>
      <w:r w:rsidRPr="007713E0">
        <w:rPr>
          <w:rFonts w:ascii="Verdana" w:eastAsia="宋体" w:hAnsi="Verdana" w:cs="宋体"/>
          <w:color w:val="333333"/>
          <w:kern w:val="0"/>
          <w:szCs w:val="21"/>
        </w:rPr>
        <w:t>属性作为例子，讲讲我对</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是如何起作用的理解。</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参考手册上说</w:t>
      </w:r>
      <w:r w:rsidRPr="007713E0">
        <w:rPr>
          <w:rFonts w:ascii="Verdana" w:eastAsia="宋体" w:hAnsi="Verdana" w:cs="宋体"/>
          <w:color w:val="333333"/>
          <w:kern w:val="0"/>
          <w:szCs w:val="21"/>
        </w:rPr>
        <w:t>vertical-align:middle</w:t>
      </w:r>
      <w:r w:rsidRPr="007713E0">
        <w:rPr>
          <w:rFonts w:ascii="Verdana" w:eastAsia="宋体" w:hAnsi="Verdana" w:cs="宋体"/>
          <w:color w:val="333333"/>
          <w:kern w:val="0"/>
          <w:szCs w:val="21"/>
        </w:rPr>
        <w:t>是将当前元素放在父元素的中间，大致一读，似乎是那么回事，但是细细一想，不知道具体指什么，概念模糊。我们从简单的开始，一步一步探究生效的原理。</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color w:val="333333"/>
          <w:kern w:val="0"/>
          <w:szCs w:val="21"/>
        </w:rPr>
        <w:lastRenderedPageBreak/>
        <w:t xml:space="preserve">1. </w:t>
      </w:r>
      <w:r w:rsidRPr="007713E0">
        <w:rPr>
          <w:rFonts w:ascii="Verdana" w:eastAsia="宋体" w:hAnsi="Verdana" w:cs="宋体"/>
          <w:b/>
          <w:bCs/>
          <w:color w:val="333333"/>
          <w:kern w:val="0"/>
          <w:szCs w:val="21"/>
        </w:rPr>
        <w:t>一些简单的例子</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这里先列举几个简单的例子，方便对</w:t>
      </w:r>
      <w:r w:rsidRPr="007713E0">
        <w:rPr>
          <w:rFonts w:ascii="Verdana" w:eastAsia="宋体" w:hAnsi="Verdana" w:cs="宋体"/>
          <w:color w:val="333333"/>
          <w:kern w:val="0"/>
          <w:szCs w:val="21"/>
        </w:rPr>
        <w:t>vertical-align:middle</w:t>
      </w:r>
      <w:r w:rsidRPr="007713E0">
        <w:rPr>
          <w:rFonts w:ascii="Verdana" w:eastAsia="宋体" w:hAnsi="Verdana" w:cs="宋体"/>
          <w:color w:val="333333"/>
          <w:kern w:val="0"/>
          <w:szCs w:val="21"/>
        </w:rPr>
        <w:t>有了初步的直观的认识。例子内容如下，创建一个</w:t>
      </w:r>
      <w:r w:rsidRPr="007713E0">
        <w:rPr>
          <w:rFonts w:ascii="Verdana" w:eastAsia="宋体" w:hAnsi="Verdana" w:cs="宋体"/>
          <w:color w:val="333333"/>
          <w:kern w:val="0"/>
          <w:szCs w:val="21"/>
        </w:rPr>
        <w:t>inline-block</w:t>
      </w:r>
      <w:r w:rsidRPr="007713E0">
        <w:rPr>
          <w:rFonts w:ascii="Verdana" w:eastAsia="宋体" w:hAnsi="Verdana" w:cs="宋体"/>
          <w:color w:val="333333"/>
          <w:kern w:val="0"/>
          <w:szCs w:val="21"/>
        </w:rPr>
        <w:t>属性的元素，此元素的高度和宽度均为</w:t>
      </w:r>
      <w:r w:rsidRPr="007713E0">
        <w:rPr>
          <w:rFonts w:ascii="Verdana" w:eastAsia="宋体" w:hAnsi="Verdana" w:cs="宋体"/>
          <w:color w:val="333333"/>
          <w:kern w:val="0"/>
          <w:szCs w:val="21"/>
        </w:rPr>
        <w:t>4</w:t>
      </w:r>
      <w:r w:rsidRPr="007713E0">
        <w:rPr>
          <w:rFonts w:ascii="Verdana" w:eastAsia="宋体" w:hAnsi="Verdana" w:cs="宋体"/>
          <w:color w:val="333333"/>
          <w:kern w:val="0"/>
          <w:szCs w:val="21"/>
        </w:rPr>
        <w:t>像素，为了对比效果明显，我使用黑白二色，背景黑色，此</w:t>
      </w:r>
      <w:r w:rsidRPr="007713E0">
        <w:rPr>
          <w:rFonts w:ascii="Verdana" w:eastAsia="宋体" w:hAnsi="Verdana" w:cs="宋体"/>
          <w:color w:val="333333"/>
          <w:kern w:val="0"/>
          <w:szCs w:val="21"/>
        </w:rPr>
        <w:t>4</w:t>
      </w:r>
      <w:r w:rsidRPr="007713E0">
        <w:rPr>
          <w:rFonts w:ascii="Verdana" w:eastAsia="宋体" w:hAnsi="Verdana" w:cs="宋体"/>
          <w:color w:val="333333"/>
          <w:kern w:val="0"/>
          <w:szCs w:val="21"/>
        </w:rPr>
        <w:t>像素</w:t>
      </w:r>
      <w:r w:rsidRPr="007713E0">
        <w:rPr>
          <w:rFonts w:ascii="Verdana" w:eastAsia="宋体" w:hAnsi="Verdana" w:cs="宋体"/>
          <w:color w:val="333333"/>
          <w:kern w:val="0"/>
          <w:szCs w:val="21"/>
        </w:rPr>
        <w:t>*4</w:t>
      </w:r>
      <w:r w:rsidRPr="007713E0">
        <w:rPr>
          <w:rFonts w:ascii="Verdana" w:eastAsia="宋体" w:hAnsi="Verdana" w:cs="宋体"/>
          <w:color w:val="333333"/>
          <w:kern w:val="0"/>
          <w:szCs w:val="21"/>
        </w:rPr>
        <w:t>像素的元素为白色，</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属性依次为</w:t>
      </w:r>
      <w:r w:rsidRPr="007713E0">
        <w:rPr>
          <w:rFonts w:ascii="Verdana" w:eastAsia="宋体" w:hAnsi="Verdana" w:cs="宋体"/>
          <w:color w:val="333333"/>
          <w:kern w:val="0"/>
          <w:szCs w:val="21"/>
        </w:rPr>
        <w:t>middle</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bottom</w:t>
      </w:r>
      <w:r w:rsidRPr="007713E0">
        <w:rPr>
          <w:rFonts w:ascii="Verdana" w:eastAsia="宋体" w:hAnsi="Verdana" w:cs="宋体"/>
          <w:color w:val="333333"/>
          <w:kern w:val="0"/>
          <w:szCs w:val="21"/>
        </w:rPr>
        <w:t>和</w:t>
      </w:r>
      <w:r w:rsidRPr="007713E0">
        <w:rPr>
          <w:rFonts w:ascii="Verdana" w:eastAsia="宋体" w:hAnsi="Verdana" w:cs="宋体"/>
          <w:color w:val="333333"/>
          <w:kern w:val="0"/>
          <w:szCs w:val="21"/>
        </w:rPr>
        <w:t>text-bottom</w:t>
      </w:r>
      <w:r w:rsidRPr="007713E0">
        <w:rPr>
          <w:rFonts w:ascii="Verdana" w:eastAsia="宋体" w:hAnsi="Verdana" w:cs="宋体"/>
          <w:color w:val="333333"/>
          <w:kern w:val="0"/>
          <w:szCs w:val="21"/>
        </w:rPr>
        <w:t>，当然，文字是必须的，否则何见对齐呢！整个实例的</w:t>
      </w:r>
      <w:r w:rsidRPr="007713E0">
        <w:rPr>
          <w:rFonts w:ascii="Verdana" w:eastAsia="宋体" w:hAnsi="Verdana" w:cs="宋体"/>
          <w:color w:val="333333"/>
          <w:kern w:val="0"/>
          <w:szCs w:val="21"/>
        </w:rPr>
        <w:t>HTML</w:t>
      </w:r>
      <w:r w:rsidRPr="007713E0">
        <w:rPr>
          <w:rFonts w:ascii="Verdana" w:eastAsia="宋体" w:hAnsi="Verdana" w:cs="宋体"/>
          <w:color w:val="333333"/>
          <w:kern w:val="0"/>
          <w:szCs w:val="21"/>
        </w:rPr>
        <w:t>代码都是一致的，唯一不同的就是一段</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属性，测试环境均是</w:t>
      </w:r>
      <w:r w:rsidRPr="007713E0">
        <w:rPr>
          <w:rFonts w:ascii="Verdana" w:eastAsia="宋体" w:hAnsi="Verdana" w:cs="宋体"/>
          <w:color w:val="333333"/>
          <w:kern w:val="0"/>
          <w:szCs w:val="21"/>
        </w:rPr>
        <w:t>Firefox3.6</w:t>
      </w:r>
      <w:r w:rsidRPr="007713E0">
        <w:rPr>
          <w:rFonts w:ascii="Verdana" w:eastAsia="宋体" w:hAnsi="Verdana" w:cs="宋体"/>
          <w:color w:val="333333"/>
          <w:kern w:val="0"/>
          <w:szCs w:val="21"/>
        </w:rPr>
        <w:t>浏览器，</w:t>
      </w:r>
      <w:r w:rsidRPr="007713E0">
        <w:rPr>
          <w:rFonts w:ascii="Verdana" w:eastAsia="宋体" w:hAnsi="Verdana" w:cs="宋体"/>
          <w:color w:val="333333"/>
          <w:kern w:val="0"/>
          <w:szCs w:val="21"/>
        </w:rPr>
        <w:t>HTML</w:t>
      </w:r>
      <w:r w:rsidRPr="007713E0">
        <w:rPr>
          <w:rFonts w:ascii="Verdana" w:eastAsia="宋体" w:hAnsi="Verdana" w:cs="宋体"/>
          <w:color w:val="333333"/>
          <w:kern w:val="0"/>
          <w:szCs w:val="21"/>
        </w:rPr>
        <w:t>代码如下：</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&lt;span class="box"&gt;</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 xml:space="preserve">    &lt;span class="dot"&gt;&lt;/span&gt;</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 xml:space="preserve">    </w:t>
      </w:r>
      <w:r w:rsidRPr="007713E0">
        <w:rPr>
          <w:rFonts w:ascii="Lucida Console" w:eastAsia="宋体" w:hAnsi="Lucida Console" w:cs="宋体"/>
          <w:color w:val="0000FF"/>
          <w:kern w:val="0"/>
          <w:sz w:val="24"/>
          <w:szCs w:val="24"/>
        </w:rPr>
        <w:t>我是一段卡哇伊的文字。</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&lt;/span&gt;</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i/>
          <w:iCs/>
          <w:color w:val="333333"/>
          <w:kern w:val="0"/>
          <w:szCs w:val="21"/>
        </w:rPr>
        <w:t>实例一：默认属性（也就是</w:t>
      </w:r>
      <w:r w:rsidRPr="007713E0">
        <w:rPr>
          <w:rFonts w:ascii="Verdana" w:eastAsia="宋体" w:hAnsi="Verdana" w:cs="宋体"/>
          <w:b/>
          <w:bCs/>
          <w:i/>
          <w:iCs/>
          <w:color w:val="333333"/>
          <w:kern w:val="0"/>
          <w:szCs w:val="21"/>
        </w:rPr>
        <w:t>baseline</w:t>
      </w:r>
      <w:r w:rsidRPr="007713E0">
        <w:rPr>
          <w:rFonts w:ascii="Verdana" w:eastAsia="宋体" w:hAnsi="Verdana" w:cs="宋体"/>
          <w:b/>
          <w:bCs/>
          <w:i/>
          <w:iCs/>
          <w:color w:val="333333"/>
          <w:kern w:val="0"/>
          <w:szCs w:val="21"/>
        </w:rPr>
        <w:t>）</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参见如下的</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.box{background:black; color:white; padding-left:20px;}</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.dot{display:inline-block; width:4px; height:4px; background:white;}</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结果如下图：</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noProof/>
          <w:color w:val="333333"/>
          <w:kern w:val="0"/>
          <w:szCs w:val="21"/>
        </w:rPr>
        <w:drawing>
          <wp:inline distT="0" distB="0" distL="0" distR="0">
            <wp:extent cx="2895600" cy="876300"/>
            <wp:effectExtent l="0" t="0" r="0" b="0"/>
            <wp:docPr id="7" name="图片 7" descr="默认vertical-align baseline效果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默认vertical-align baseline效果 张鑫旭-鑫空间-鑫生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876300"/>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i/>
          <w:iCs/>
          <w:color w:val="333333"/>
          <w:kern w:val="0"/>
          <w:szCs w:val="21"/>
        </w:rPr>
        <w:t>实例二：</w:t>
      </w:r>
      <w:r w:rsidRPr="007713E0">
        <w:rPr>
          <w:rFonts w:ascii="Verdana" w:eastAsia="宋体" w:hAnsi="Verdana" w:cs="宋体"/>
          <w:b/>
          <w:bCs/>
          <w:i/>
          <w:iCs/>
          <w:color w:val="333333"/>
          <w:kern w:val="0"/>
          <w:szCs w:val="21"/>
        </w:rPr>
        <w:t>bottom</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参见如下的</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.box{background:black; color:white; padding-left:20px;}</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.dot{display:inline-block; width:4px; height:4px; background:white; vertical-align:bottom;}</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结果如下图：</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noProof/>
          <w:color w:val="333333"/>
          <w:kern w:val="0"/>
          <w:szCs w:val="21"/>
        </w:rPr>
        <w:drawing>
          <wp:inline distT="0" distB="0" distL="0" distR="0">
            <wp:extent cx="2286000" cy="495300"/>
            <wp:effectExtent l="0" t="0" r="0" b="0"/>
            <wp:docPr id="6" name="图片 6" descr="bottom属性的vertical-align效果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tom属性的vertical-align效果 张鑫旭-鑫空间-鑫生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495300"/>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i/>
          <w:iCs/>
          <w:color w:val="333333"/>
          <w:kern w:val="0"/>
          <w:szCs w:val="21"/>
        </w:rPr>
        <w:t>实例三：</w:t>
      </w:r>
      <w:r w:rsidRPr="007713E0">
        <w:rPr>
          <w:rFonts w:ascii="Verdana" w:eastAsia="宋体" w:hAnsi="Verdana" w:cs="宋体"/>
          <w:b/>
          <w:bCs/>
          <w:i/>
          <w:iCs/>
          <w:color w:val="333333"/>
          <w:kern w:val="0"/>
          <w:szCs w:val="21"/>
        </w:rPr>
        <w:t>text-bottom</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参见如下的</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.box{background:black; color:white; padding-left:20px;}</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.dot{display:inline-block; width:4px; height:4px; background:white; vertical-align:text-bottom;}</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结果如下图：</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noProof/>
          <w:color w:val="333333"/>
          <w:kern w:val="0"/>
          <w:szCs w:val="21"/>
        </w:rPr>
        <w:drawing>
          <wp:inline distT="0" distB="0" distL="0" distR="0">
            <wp:extent cx="2286000" cy="495300"/>
            <wp:effectExtent l="0" t="0" r="0" b="0"/>
            <wp:docPr id="5" name="图片 5" descr="text-bottom属性的vertical-align效果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bottom属性的vertical-align效果 张鑫旭-鑫空间-鑫生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495300"/>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对比</w:t>
      </w:r>
      <w:r w:rsidRPr="007713E0">
        <w:rPr>
          <w:rFonts w:ascii="Verdana" w:eastAsia="宋体" w:hAnsi="Verdana" w:cs="宋体"/>
          <w:color w:val="333333"/>
          <w:kern w:val="0"/>
          <w:szCs w:val="21"/>
        </w:rPr>
        <w:t>vertical-align:bottom</w:t>
      </w:r>
      <w:r w:rsidRPr="007713E0">
        <w:rPr>
          <w:rFonts w:ascii="Verdana" w:eastAsia="宋体" w:hAnsi="Verdana" w:cs="宋体"/>
          <w:color w:val="333333"/>
          <w:kern w:val="0"/>
          <w:szCs w:val="21"/>
        </w:rPr>
        <w:t>和</w:t>
      </w:r>
      <w:r w:rsidRPr="007713E0">
        <w:rPr>
          <w:rFonts w:ascii="Verdana" w:eastAsia="宋体" w:hAnsi="Verdana" w:cs="宋体"/>
          <w:color w:val="333333"/>
          <w:kern w:val="0"/>
          <w:szCs w:val="21"/>
        </w:rPr>
        <w:t>vertical-align:text-bottom</w:t>
      </w:r>
      <w:r w:rsidRPr="007713E0">
        <w:rPr>
          <w:rFonts w:ascii="Verdana" w:eastAsia="宋体" w:hAnsi="Verdana" w:cs="宋体"/>
          <w:color w:val="333333"/>
          <w:kern w:val="0"/>
          <w:szCs w:val="21"/>
        </w:rPr>
        <w:t>，他们的表现似乎一样，实际上呢，这里的表现一致只是一个巧合而已，此话怎讲？要显示其差异很简单，添加一个</w:t>
      </w:r>
      <w:r w:rsidRPr="007713E0">
        <w:rPr>
          <w:rFonts w:ascii="Verdana" w:eastAsia="宋体" w:hAnsi="Verdana" w:cs="宋体"/>
          <w:color w:val="333333"/>
          <w:kern w:val="0"/>
          <w:szCs w:val="21"/>
        </w:rPr>
        <w:t>line-height</w:t>
      </w:r>
      <w:r w:rsidRPr="007713E0">
        <w:rPr>
          <w:rFonts w:ascii="Verdana" w:eastAsia="宋体" w:hAnsi="Verdana" w:cs="宋体"/>
          <w:color w:val="333333"/>
          <w:kern w:val="0"/>
          <w:szCs w:val="21"/>
        </w:rPr>
        <w:t>值，您就会看到不一样的地方了。</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i/>
          <w:iCs/>
          <w:color w:val="333333"/>
          <w:kern w:val="0"/>
          <w:szCs w:val="21"/>
        </w:rPr>
        <w:lastRenderedPageBreak/>
        <w:t>实例四：</w:t>
      </w:r>
      <w:r w:rsidRPr="007713E0">
        <w:rPr>
          <w:rFonts w:ascii="Verdana" w:eastAsia="宋体" w:hAnsi="Verdana" w:cs="宋体"/>
          <w:b/>
          <w:bCs/>
          <w:i/>
          <w:iCs/>
          <w:color w:val="333333"/>
          <w:kern w:val="0"/>
          <w:szCs w:val="21"/>
        </w:rPr>
        <w:t>line-height:10px + vertical-align:bottom</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参见如下的</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.box{background:black; color:white; padding-left:20px; line-height:10px;}</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.dot{display:inline-block; width:4px; height:4px; background:white; vertical-align:bottom;}</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结果如下截图：</w:t>
      </w:r>
      <w:r w:rsidRPr="007713E0">
        <w:rPr>
          <w:rFonts w:ascii="Verdana" w:eastAsia="宋体" w:hAnsi="Verdana" w:cs="宋体"/>
          <w:color w:val="333333"/>
          <w:kern w:val="0"/>
          <w:szCs w:val="21"/>
        </w:rPr>
        <w:br/>
      </w:r>
      <w:r w:rsidRPr="007713E0">
        <w:rPr>
          <w:rFonts w:ascii="Verdana" w:eastAsia="宋体" w:hAnsi="Verdana" w:cs="宋体"/>
          <w:noProof/>
          <w:color w:val="333333"/>
          <w:kern w:val="0"/>
          <w:szCs w:val="21"/>
        </w:rPr>
        <w:drawing>
          <wp:inline distT="0" distB="0" distL="0" distR="0">
            <wp:extent cx="2505075" cy="885825"/>
            <wp:effectExtent l="0" t="0" r="9525" b="9525"/>
            <wp:docPr id="4" name="图片 4" descr="line-height减小后的效果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height减小后的效果 张鑫旭-鑫空间-鑫生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885825"/>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而如果</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的属性是</w:t>
      </w:r>
      <w:r w:rsidRPr="007713E0">
        <w:rPr>
          <w:rFonts w:ascii="Verdana" w:eastAsia="宋体" w:hAnsi="Verdana" w:cs="宋体"/>
          <w:color w:val="333333"/>
          <w:kern w:val="0"/>
          <w:szCs w:val="21"/>
        </w:rPr>
        <w:t>text-bottom</w:t>
      </w:r>
      <w:r w:rsidRPr="007713E0">
        <w:rPr>
          <w:rFonts w:ascii="Verdana" w:eastAsia="宋体" w:hAnsi="Verdana" w:cs="宋体"/>
          <w:color w:val="333333"/>
          <w:kern w:val="0"/>
          <w:szCs w:val="21"/>
        </w:rPr>
        <w:t>呢？</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i/>
          <w:iCs/>
          <w:color w:val="333333"/>
          <w:kern w:val="0"/>
          <w:szCs w:val="21"/>
        </w:rPr>
        <w:t>实例五：</w:t>
      </w:r>
      <w:r w:rsidRPr="007713E0">
        <w:rPr>
          <w:rFonts w:ascii="Verdana" w:eastAsia="宋体" w:hAnsi="Verdana" w:cs="宋体"/>
          <w:b/>
          <w:bCs/>
          <w:i/>
          <w:iCs/>
          <w:color w:val="333333"/>
          <w:kern w:val="0"/>
          <w:szCs w:val="21"/>
        </w:rPr>
        <w:t>line-height:10px + vertical-align:text-bottom</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参见如下的</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.box{background:black; color:white; padding-left:20px; line-height:10px;}</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.dot{display:inline-block; width:4px; height:4px; background:white; vertical-align:text-bottom;}</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结果如下图：</w:t>
      </w:r>
      <w:r w:rsidRPr="007713E0">
        <w:rPr>
          <w:rFonts w:ascii="Verdana" w:eastAsia="宋体" w:hAnsi="Verdana" w:cs="宋体"/>
          <w:color w:val="333333"/>
          <w:kern w:val="0"/>
          <w:szCs w:val="21"/>
        </w:rPr>
        <w:br/>
      </w:r>
      <w:r w:rsidRPr="007713E0">
        <w:rPr>
          <w:rFonts w:ascii="Verdana" w:eastAsia="宋体" w:hAnsi="Verdana" w:cs="宋体"/>
          <w:noProof/>
          <w:color w:val="333333"/>
          <w:kern w:val="0"/>
          <w:szCs w:val="21"/>
        </w:rPr>
        <w:drawing>
          <wp:inline distT="0" distB="0" distL="0" distR="0">
            <wp:extent cx="2447925" cy="933450"/>
            <wp:effectExtent l="0" t="0" r="9525" b="0"/>
            <wp:docPr id="3" name="图片 3" descr="line-height减小后的效果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height减小后的效果 张鑫旭-鑫空间-鑫生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933450"/>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可以看到，</w:t>
      </w:r>
      <w:r w:rsidRPr="007713E0">
        <w:rPr>
          <w:rFonts w:ascii="Verdana" w:eastAsia="宋体" w:hAnsi="Verdana" w:cs="宋体"/>
          <w:color w:val="333333"/>
          <w:kern w:val="0"/>
          <w:szCs w:val="21"/>
        </w:rPr>
        <w:t>vertical-align:text-bottom</w:t>
      </w:r>
      <w:r w:rsidRPr="007713E0">
        <w:rPr>
          <w:rFonts w:ascii="Verdana" w:eastAsia="宋体" w:hAnsi="Verdana" w:cs="宋体"/>
          <w:color w:val="333333"/>
          <w:kern w:val="0"/>
          <w:szCs w:val="21"/>
        </w:rPr>
        <w:t>属性的那个小方点的位置没有随着</w:t>
      </w:r>
      <w:r w:rsidRPr="007713E0">
        <w:rPr>
          <w:rFonts w:ascii="Verdana" w:eastAsia="宋体" w:hAnsi="Verdana" w:cs="宋体"/>
          <w:color w:val="333333"/>
          <w:kern w:val="0"/>
          <w:szCs w:val="21"/>
        </w:rPr>
        <w:t>line-height</w:t>
      </w:r>
      <w:r w:rsidRPr="007713E0">
        <w:rPr>
          <w:rFonts w:ascii="Verdana" w:eastAsia="宋体" w:hAnsi="Verdana" w:cs="宋体"/>
          <w:color w:val="333333"/>
          <w:kern w:val="0"/>
          <w:szCs w:val="21"/>
        </w:rPr>
        <w:t>的改变而改变，还是与文字的底部对齐。如果您细看关于</w:t>
      </w:r>
      <w:r w:rsidRPr="007713E0">
        <w:rPr>
          <w:rFonts w:ascii="Verdana" w:eastAsia="宋体" w:hAnsi="Verdana" w:cs="宋体"/>
          <w:color w:val="333333"/>
          <w:kern w:val="0"/>
          <w:szCs w:val="21"/>
        </w:rPr>
        <w:t>text-bottom</w:t>
      </w:r>
      <w:r w:rsidRPr="007713E0">
        <w:rPr>
          <w:rFonts w:ascii="Verdana" w:eastAsia="宋体" w:hAnsi="Verdana" w:cs="宋体"/>
          <w:color w:val="333333"/>
          <w:kern w:val="0"/>
          <w:szCs w:val="21"/>
        </w:rPr>
        <w:t>以及</w:t>
      </w:r>
      <w:r w:rsidRPr="007713E0">
        <w:rPr>
          <w:rFonts w:ascii="Verdana" w:eastAsia="宋体" w:hAnsi="Verdana" w:cs="宋体"/>
          <w:color w:val="333333"/>
          <w:kern w:val="0"/>
          <w:szCs w:val="21"/>
        </w:rPr>
        <w:t>bottom</w:t>
      </w:r>
      <w:r w:rsidRPr="007713E0">
        <w:rPr>
          <w:rFonts w:ascii="Verdana" w:eastAsia="宋体" w:hAnsi="Verdana" w:cs="宋体"/>
          <w:color w:val="333333"/>
          <w:kern w:val="0"/>
          <w:szCs w:val="21"/>
        </w:rPr>
        <w:t>属性的定义，您可以找到其表现的原因：</w:t>
      </w:r>
      <w:r w:rsidRPr="007713E0">
        <w:rPr>
          <w:rFonts w:ascii="Verdana" w:eastAsia="宋体" w:hAnsi="Verdana" w:cs="宋体"/>
          <w:color w:val="333333"/>
          <w:kern w:val="0"/>
          <w:szCs w:val="21"/>
        </w:rPr>
        <w:t>text-bottom</w:t>
      </w:r>
      <w:r w:rsidRPr="007713E0">
        <w:rPr>
          <w:rFonts w:ascii="Verdana" w:eastAsia="宋体" w:hAnsi="Verdana" w:cs="宋体"/>
          <w:color w:val="333333"/>
          <w:kern w:val="0"/>
          <w:szCs w:val="21"/>
        </w:rPr>
        <w:t>是与父标签的文字底部对齐，在这里也就是后面的</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我是一个卡哇伊的文字</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这段文字对齐，而</w:t>
      </w:r>
      <w:r w:rsidRPr="007713E0">
        <w:rPr>
          <w:rFonts w:ascii="Verdana" w:eastAsia="宋体" w:hAnsi="Verdana" w:cs="宋体"/>
          <w:color w:val="333333"/>
          <w:kern w:val="0"/>
          <w:szCs w:val="21"/>
        </w:rPr>
        <w:t>bottom</w:t>
      </w:r>
      <w:r w:rsidRPr="007713E0">
        <w:rPr>
          <w:rFonts w:ascii="Verdana" w:eastAsia="宋体" w:hAnsi="Verdana" w:cs="宋体"/>
          <w:color w:val="333333"/>
          <w:kern w:val="0"/>
          <w:szCs w:val="21"/>
        </w:rPr>
        <w:t>是相对于父标签的底部对齐，而如果您熟悉</w:t>
      </w:r>
      <w:r w:rsidRPr="007713E0">
        <w:rPr>
          <w:rFonts w:ascii="Verdana" w:eastAsia="宋体" w:hAnsi="Verdana" w:cs="宋体"/>
          <w:color w:val="333333"/>
          <w:kern w:val="0"/>
          <w:szCs w:val="21"/>
        </w:rPr>
        <w:t>line box</w:t>
      </w:r>
      <w:r w:rsidRPr="007713E0">
        <w:rPr>
          <w:rFonts w:ascii="Verdana" w:eastAsia="宋体" w:hAnsi="Verdana" w:cs="宋体"/>
          <w:color w:val="333333"/>
          <w:kern w:val="0"/>
          <w:szCs w:val="21"/>
        </w:rPr>
        <w:t>模型且对高度的本质有所了解，那么您就会明白为什么</w:t>
      </w:r>
      <w:r w:rsidRPr="007713E0">
        <w:rPr>
          <w:rFonts w:ascii="Verdana" w:eastAsia="宋体" w:hAnsi="Verdana" w:cs="宋体"/>
          <w:color w:val="333333"/>
          <w:kern w:val="0"/>
          <w:szCs w:val="21"/>
        </w:rPr>
        <w:t>line-height</w:t>
      </w:r>
      <w:r w:rsidRPr="007713E0">
        <w:rPr>
          <w:rFonts w:ascii="Verdana" w:eastAsia="宋体" w:hAnsi="Verdana" w:cs="宋体"/>
          <w:color w:val="333333"/>
          <w:kern w:val="0"/>
          <w:szCs w:val="21"/>
        </w:rPr>
        <w:t>会改变标签的</w:t>
      </w:r>
      <w:r w:rsidRPr="007713E0">
        <w:rPr>
          <w:rFonts w:ascii="Verdana" w:eastAsia="宋体" w:hAnsi="Verdana" w:cs="宋体"/>
          <w:color w:val="333333"/>
          <w:kern w:val="0"/>
          <w:szCs w:val="21"/>
        </w:rPr>
        <w:t>bottom</w:t>
      </w:r>
      <w:r w:rsidRPr="007713E0">
        <w:rPr>
          <w:rFonts w:ascii="Verdana" w:eastAsia="宋体" w:hAnsi="Verdana" w:cs="宋体"/>
          <w:color w:val="333333"/>
          <w:kern w:val="0"/>
          <w:szCs w:val="21"/>
        </w:rPr>
        <w:t>的位置了。这点的了解有助于理解下面</w:t>
      </w:r>
      <w:r w:rsidRPr="007713E0">
        <w:rPr>
          <w:rFonts w:ascii="Verdana" w:eastAsia="宋体" w:hAnsi="Verdana" w:cs="宋体"/>
          <w:color w:val="333333"/>
          <w:kern w:val="0"/>
          <w:szCs w:val="21"/>
        </w:rPr>
        <w:t>vertical-align:middle</w:t>
      </w:r>
      <w:r w:rsidRPr="007713E0">
        <w:rPr>
          <w:rFonts w:ascii="Verdana" w:eastAsia="宋体" w:hAnsi="Verdana" w:cs="宋体"/>
          <w:color w:val="333333"/>
          <w:kern w:val="0"/>
          <w:szCs w:val="21"/>
        </w:rPr>
        <w:t>生效的过程及原理。</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i/>
          <w:iCs/>
          <w:color w:val="333333"/>
          <w:kern w:val="0"/>
          <w:szCs w:val="21"/>
        </w:rPr>
        <w:t>实例六：</w:t>
      </w:r>
      <w:r w:rsidRPr="007713E0">
        <w:rPr>
          <w:rFonts w:ascii="Verdana" w:eastAsia="宋体" w:hAnsi="Verdana" w:cs="宋体"/>
          <w:b/>
          <w:bCs/>
          <w:i/>
          <w:iCs/>
          <w:color w:val="333333"/>
          <w:kern w:val="0"/>
          <w:szCs w:val="21"/>
        </w:rPr>
        <w:t>middle</w:t>
      </w:r>
      <w:r w:rsidRPr="007713E0">
        <w:rPr>
          <w:rFonts w:ascii="Verdana" w:eastAsia="宋体" w:hAnsi="Verdana" w:cs="宋体"/>
          <w:color w:val="333333"/>
          <w:kern w:val="0"/>
          <w:szCs w:val="21"/>
        </w:rPr>
        <w:br/>
      </w:r>
      <w:r w:rsidRPr="007713E0">
        <w:rPr>
          <w:rFonts w:ascii="Verdana" w:eastAsia="宋体" w:hAnsi="Verdana" w:cs="宋体"/>
          <w:color w:val="333333"/>
          <w:kern w:val="0"/>
          <w:szCs w:val="21"/>
        </w:rPr>
        <w:t>参见如下的</w:t>
      </w:r>
      <w:r w:rsidRPr="007713E0">
        <w:rPr>
          <w:rFonts w:ascii="Verdana" w:eastAsia="宋体" w:hAnsi="Verdana" w:cs="宋体"/>
          <w:color w:val="333333"/>
          <w:kern w:val="0"/>
          <w:szCs w:val="21"/>
        </w:rPr>
        <w:t>CSS</w:t>
      </w:r>
      <w:r w:rsidRPr="007713E0">
        <w:rPr>
          <w:rFonts w:ascii="Verdana" w:eastAsia="宋体" w:hAnsi="Verdana" w:cs="宋体"/>
          <w:color w:val="333333"/>
          <w:kern w:val="0"/>
          <w:szCs w:val="21"/>
        </w:rPr>
        <w:t>代码：</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.box{background:black; color:white; padding-left:20px;}</w:t>
      </w:r>
    </w:p>
    <w:p w:rsidR="007713E0" w:rsidRPr="007713E0" w:rsidRDefault="007713E0" w:rsidP="007713E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FF"/>
          <w:kern w:val="0"/>
          <w:sz w:val="24"/>
          <w:szCs w:val="24"/>
        </w:rPr>
      </w:pPr>
      <w:r w:rsidRPr="007713E0">
        <w:rPr>
          <w:rFonts w:ascii="Lucida Console" w:eastAsia="宋体" w:hAnsi="Lucida Console" w:cs="宋体"/>
          <w:color w:val="0000FF"/>
          <w:kern w:val="0"/>
          <w:sz w:val="24"/>
          <w:szCs w:val="24"/>
        </w:rPr>
        <w:t>.dot{display:inline-block; width:4px; height:4px; background:white; vertical-align:middle;}</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结果如下图所示：</w:t>
      </w:r>
      <w:r w:rsidRPr="007713E0">
        <w:rPr>
          <w:rFonts w:ascii="Verdana" w:eastAsia="宋体" w:hAnsi="Verdana" w:cs="宋体"/>
          <w:noProof/>
          <w:color w:val="333333"/>
          <w:kern w:val="0"/>
          <w:szCs w:val="21"/>
        </w:rPr>
        <w:drawing>
          <wp:inline distT="0" distB="0" distL="0" distR="0">
            <wp:extent cx="2533650" cy="1095375"/>
            <wp:effectExtent l="0" t="0" r="0" b="9525"/>
            <wp:docPr id="2" name="图片 2" descr="vertical-align:middle的显示结果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tical-align:middle的显示结果 张鑫旭-鑫空间-鑫生活"/>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1095375"/>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b/>
          <w:bCs/>
          <w:color w:val="333333"/>
          <w:kern w:val="0"/>
          <w:szCs w:val="21"/>
        </w:rPr>
        <w:t xml:space="preserve">2. </w:t>
      </w:r>
      <w:r w:rsidRPr="007713E0">
        <w:rPr>
          <w:rFonts w:ascii="Verdana" w:eastAsia="宋体" w:hAnsi="Verdana" w:cs="宋体"/>
          <w:b/>
          <w:bCs/>
          <w:color w:val="333333"/>
          <w:kern w:val="0"/>
          <w:szCs w:val="21"/>
        </w:rPr>
        <w:t>复杂点的例子</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lastRenderedPageBreak/>
        <w:t>如果说上面的例子只是热身的话，那么现在就要开始进入实战了。在这里的实例中，我们添加一个新的元素，就是图片，我们通过观察不同属性下图片的样式表现来理解</w:t>
      </w:r>
      <w:r w:rsidRPr="007713E0">
        <w:rPr>
          <w:rFonts w:ascii="Verdana" w:eastAsia="宋体" w:hAnsi="Verdana" w:cs="宋体"/>
          <w:color w:val="333333"/>
          <w:kern w:val="0"/>
          <w:szCs w:val="21"/>
        </w:rPr>
        <w:t>vertical-align:middle</w:t>
      </w:r>
      <w:r w:rsidRPr="007713E0">
        <w:rPr>
          <w:rFonts w:ascii="Verdana" w:eastAsia="宋体" w:hAnsi="Verdana" w:cs="宋体"/>
          <w:color w:val="333333"/>
          <w:kern w:val="0"/>
          <w:szCs w:val="21"/>
        </w:rPr>
        <w:t>等相关属性是怎么一回事，是怎样产生页面表现的。</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为了方便大家理解，同时也是为了自己加深对</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的理解，我特地做了个简易的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属性实验面板，见下图：</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noProof/>
          <w:color w:val="333333"/>
          <w:kern w:val="0"/>
          <w:szCs w:val="21"/>
        </w:rPr>
        <w:drawing>
          <wp:inline distT="0" distB="0" distL="0" distR="0">
            <wp:extent cx="5648325" cy="3114675"/>
            <wp:effectExtent l="0" t="0" r="9525" b="9525"/>
            <wp:docPr id="1" name="图片 1" descr="vertical-align实验面板页面截图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ical-align实验面板页面截图 张鑫旭-鑫空间-鑫生活"/>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3114675"/>
                    </a:xfrm>
                    <a:prstGeom prst="rect">
                      <a:avLst/>
                    </a:prstGeom>
                    <a:noFill/>
                    <a:ln>
                      <a:noFill/>
                    </a:ln>
                  </pic:spPr>
                </pic:pic>
              </a:graphicData>
            </a:graphic>
          </wp:inline>
        </w:drawing>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此</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实验面板页面地址如下：</w:t>
      </w:r>
      <w:r w:rsidRPr="007713E0">
        <w:rPr>
          <w:rFonts w:ascii="Verdana" w:eastAsia="宋体" w:hAnsi="Verdana" w:cs="宋体"/>
          <w:color w:val="333333"/>
          <w:kern w:val="0"/>
          <w:szCs w:val="21"/>
        </w:rPr>
        <w:t>http://www.zhangxinxu.com/study/201005/verticle-align-test-demo.html</w:t>
      </w:r>
      <w:r w:rsidRPr="007713E0">
        <w:rPr>
          <w:rFonts w:ascii="Verdana" w:eastAsia="宋体" w:hAnsi="Verdana" w:cs="宋体"/>
          <w:color w:val="333333"/>
          <w:kern w:val="0"/>
          <w:szCs w:val="21"/>
        </w:rPr>
        <w:t>，您还可以狠狠地点击这里：</w:t>
      </w:r>
      <w:hyperlink r:id="rId16" w:tgtFrame="_blank" w:history="1">
        <w:r w:rsidRPr="007713E0">
          <w:rPr>
            <w:rFonts w:ascii="Verdana" w:eastAsia="宋体" w:hAnsi="Verdana" w:cs="宋体"/>
            <w:color w:val="FF3300"/>
            <w:kern w:val="0"/>
            <w:szCs w:val="21"/>
            <w:u w:val="single"/>
          </w:rPr>
          <w:t>vertical-align</w:t>
        </w:r>
        <w:r w:rsidRPr="007713E0">
          <w:rPr>
            <w:rFonts w:ascii="Verdana" w:eastAsia="宋体" w:hAnsi="Verdana" w:cs="宋体"/>
            <w:color w:val="FF3300"/>
            <w:kern w:val="0"/>
            <w:szCs w:val="21"/>
            <w:u w:val="single"/>
          </w:rPr>
          <w:t>属性测试面板页面</w:t>
        </w:r>
      </w:hyperlink>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通过修改，行高以及对应元素的</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属性，您会在页面上直接看到效果，同时修改文字大小的页面表现也有助于您对</w:t>
      </w:r>
      <w:r w:rsidRPr="007713E0">
        <w:rPr>
          <w:rFonts w:ascii="Verdana" w:eastAsia="宋体" w:hAnsi="Verdana" w:cs="宋体"/>
          <w:color w:val="333333"/>
          <w:kern w:val="0"/>
          <w:szCs w:val="21"/>
        </w:rPr>
        <w:t>inline box</w:t>
      </w:r>
      <w:r w:rsidRPr="007713E0">
        <w:rPr>
          <w:rFonts w:ascii="Verdana" w:eastAsia="宋体" w:hAnsi="Verdana" w:cs="宋体"/>
          <w:color w:val="333333"/>
          <w:kern w:val="0"/>
          <w:szCs w:val="21"/>
        </w:rPr>
        <w:t>模型的理解。由于</w:t>
      </w:r>
      <w:r w:rsidRPr="007713E0">
        <w:rPr>
          <w:rFonts w:ascii="Verdana" w:eastAsia="宋体" w:hAnsi="Verdana" w:cs="宋体"/>
          <w:color w:val="333333"/>
          <w:kern w:val="0"/>
          <w:szCs w:val="21"/>
        </w:rPr>
        <w:t>IE6/7</w:t>
      </w:r>
      <w:r w:rsidRPr="007713E0">
        <w:rPr>
          <w:rFonts w:ascii="Verdana" w:eastAsia="宋体" w:hAnsi="Verdana" w:cs="宋体"/>
          <w:color w:val="333333"/>
          <w:kern w:val="0"/>
          <w:szCs w:val="21"/>
        </w:rPr>
        <w:t>对</w:t>
      </w:r>
      <w:r w:rsidRPr="007713E0">
        <w:rPr>
          <w:rFonts w:ascii="Verdana" w:eastAsia="宋体" w:hAnsi="Verdana" w:cs="宋体"/>
          <w:color w:val="333333"/>
          <w:kern w:val="0"/>
          <w:szCs w:val="21"/>
        </w:rPr>
        <w:t>inline box</w:t>
      </w:r>
      <w:r w:rsidRPr="007713E0">
        <w:rPr>
          <w:rFonts w:ascii="Verdana" w:eastAsia="宋体" w:hAnsi="Verdana" w:cs="宋体"/>
          <w:color w:val="333333"/>
          <w:kern w:val="0"/>
          <w:szCs w:val="21"/>
        </w:rPr>
        <w:t>的解释不完善，同时对</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的认识也是一坨香喷喷的鸟屎，所以请不要再</w:t>
      </w:r>
      <w:r w:rsidRPr="007713E0">
        <w:rPr>
          <w:rFonts w:ascii="Verdana" w:eastAsia="宋体" w:hAnsi="Verdana" w:cs="宋体"/>
          <w:color w:val="333333"/>
          <w:kern w:val="0"/>
          <w:szCs w:val="21"/>
        </w:rPr>
        <w:t>IE6/7</w:t>
      </w:r>
      <w:r w:rsidRPr="007713E0">
        <w:rPr>
          <w:rFonts w:ascii="Verdana" w:eastAsia="宋体" w:hAnsi="Verdana" w:cs="宋体"/>
          <w:color w:val="333333"/>
          <w:kern w:val="0"/>
          <w:szCs w:val="21"/>
        </w:rPr>
        <w:t>下使用此面板，会对您产生误导的，</w:t>
      </w:r>
      <w:r w:rsidRPr="007713E0">
        <w:rPr>
          <w:rFonts w:ascii="Verdana" w:eastAsia="宋体" w:hAnsi="Verdana" w:cs="宋体"/>
          <w:color w:val="333333"/>
          <w:kern w:val="0"/>
          <w:szCs w:val="21"/>
        </w:rPr>
        <w:t>IE8</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Firefox</w:t>
      </w:r>
      <w:r w:rsidRPr="007713E0">
        <w:rPr>
          <w:rFonts w:ascii="Verdana" w:eastAsia="宋体" w:hAnsi="Verdana" w:cs="宋体"/>
          <w:color w:val="333333"/>
          <w:kern w:val="0"/>
          <w:szCs w:val="21"/>
        </w:rPr>
        <w:t>，最新的</w:t>
      </w:r>
      <w:r w:rsidRPr="007713E0">
        <w:rPr>
          <w:rFonts w:ascii="Verdana" w:eastAsia="宋体" w:hAnsi="Verdana" w:cs="宋体"/>
          <w:color w:val="333333"/>
          <w:kern w:val="0"/>
          <w:szCs w:val="21"/>
        </w:rPr>
        <w:t>Opera</w:t>
      </w:r>
      <w:r w:rsidRPr="007713E0">
        <w:rPr>
          <w:rFonts w:ascii="Verdana" w:eastAsia="宋体" w:hAnsi="Verdana" w:cs="宋体"/>
          <w:color w:val="333333"/>
          <w:kern w:val="0"/>
          <w:szCs w:val="21"/>
        </w:rPr>
        <w:t>浏览器，</w:t>
      </w:r>
      <w:r w:rsidRPr="007713E0">
        <w:rPr>
          <w:rFonts w:ascii="Verdana" w:eastAsia="宋体" w:hAnsi="Verdana" w:cs="宋体"/>
          <w:color w:val="333333"/>
          <w:kern w:val="0"/>
          <w:szCs w:val="21"/>
        </w:rPr>
        <w:t>chrome</w:t>
      </w:r>
      <w:r w:rsidRPr="007713E0">
        <w:rPr>
          <w:rFonts w:ascii="Verdana" w:eastAsia="宋体" w:hAnsi="Verdana" w:cs="宋体"/>
          <w:color w:val="333333"/>
          <w:kern w:val="0"/>
          <w:szCs w:val="21"/>
        </w:rPr>
        <w:t>。</w:t>
      </w:r>
      <w:r w:rsidRPr="007713E0">
        <w:rPr>
          <w:rFonts w:ascii="Verdana" w:eastAsia="宋体" w:hAnsi="Verdana" w:cs="宋体"/>
          <w:color w:val="333333"/>
          <w:kern w:val="0"/>
          <w:szCs w:val="21"/>
        </w:rPr>
        <w:t>Safari</w:t>
      </w:r>
      <w:r w:rsidRPr="007713E0">
        <w:rPr>
          <w:rFonts w:ascii="Verdana" w:eastAsia="宋体" w:hAnsi="Verdana" w:cs="宋体"/>
          <w:color w:val="333333"/>
          <w:kern w:val="0"/>
          <w:szCs w:val="21"/>
        </w:rPr>
        <w:t>浏览器都是上佳的选择。关于</w:t>
      </w:r>
      <w:r w:rsidRPr="007713E0">
        <w:rPr>
          <w:rFonts w:ascii="Verdana" w:eastAsia="宋体" w:hAnsi="Verdana" w:cs="宋体"/>
          <w:color w:val="333333"/>
          <w:kern w:val="0"/>
          <w:szCs w:val="21"/>
        </w:rPr>
        <w:t>IE6/7</w:t>
      </w:r>
      <w:r w:rsidRPr="007713E0">
        <w:rPr>
          <w:rFonts w:ascii="Verdana" w:eastAsia="宋体" w:hAnsi="Verdana" w:cs="宋体"/>
          <w:color w:val="333333"/>
          <w:kern w:val="0"/>
          <w:szCs w:val="21"/>
        </w:rPr>
        <w:t>的解释问题会在下集介绍。</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这里说点我的认识吧：</w:t>
      </w:r>
      <w:r w:rsidRPr="007713E0">
        <w:rPr>
          <w:rFonts w:ascii="Verdana" w:eastAsia="宋体" w:hAnsi="Verdana" w:cs="宋体"/>
          <w:b/>
          <w:bCs/>
          <w:i/>
          <w:iCs/>
          <w:color w:val="333333"/>
          <w:kern w:val="0"/>
          <w:szCs w:val="21"/>
        </w:rPr>
        <w:t>vertical-align:middle</w:t>
      </w:r>
      <w:r w:rsidRPr="007713E0">
        <w:rPr>
          <w:rFonts w:ascii="Verdana" w:eastAsia="宋体" w:hAnsi="Verdana" w:cs="宋体"/>
          <w:b/>
          <w:bCs/>
          <w:i/>
          <w:iCs/>
          <w:color w:val="333333"/>
          <w:kern w:val="0"/>
          <w:szCs w:val="21"/>
        </w:rPr>
        <w:t>属性的表现与否，仅仅与其父标签有关，至于我们通常看到的与后面的文字垂直居中显示那都是假象！</w:t>
      </w:r>
      <w:r w:rsidRPr="007713E0">
        <w:rPr>
          <w:rFonts w:ascii="Verdana" w:eastAsia="宋体" w:hAnsi="Verdana" w:cs="宋体"/>
          <w:color w:val="333333"/>
          <w:kern w:val="0"/>
          <w:szCs w:val="21"/>
        </w:rPr>
        <w:t>这就是我的认识，当然，我也可以为我的理解提供强有力的证据，我们来看</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属性实验面板。</w:t>
      </w:r>
    </w:p>
    <w:p w:rsidR="007713E0" w:rsidRPr="007713E0" w:rsidRDefault="007713E0" w:rsidP="007713E0">
      <w:pPr>
        <w:widowControl/>
        <w:shd w:val="clear" w:color="auto" w:fill="FFFFFF"/>
        <w:spacing w:line="321" w:lineRule="atLeast"/>
        <w:rPr>
          <w:rFonts w:ascii="Verdana" w:eastAsia="宋体" w:hAnsi="Verdana" w:cs="宋体"/>
          <w:color w:val="333333"/>
          <w:kern w:val="0"/>
          <w:szCs w:val="21"/>
        </w:rPr>
      </w:pPr>
      <w:r w:rsidRPr="007713E0">
        <w:rPr>
          <w:rFonts w:ascii="Verdana" w:eastAsia="宋体" w:hAnsi="Verdana" w:cs="宋体"/>
          <w:color w:val="333333"/>
          <w:kern w:val="0"/>
          <w:szCs w:val="21"/>
        </w:rPr>
        <w:t>当我们将图片</w:t>
      </w:r>
      <w:r w:rsidRPr="007713E0">
        <w:rPr>
          <w:rFonts w:ascii="Verdana" w:eastAsia="宋体" w:hAnsi="Verdana" w:cs="宋体"/>
          <w:color w:val="333333"/>
          <w:kern w:val="0"/>
          <w:szCs w:val="21"/>
        </w:rPr>
        <w:t>vertical-align:middle</w:t>
      </w:r>
      <w:r w:rsidRPr="007713E0">
        <w:rPr>
          <w:rFonts w:ascii="Verdana" w:eastAsia="宋体" w:hAnsi="Verdana" w:cs="宋体"/>
          <w:color w:val="333333"/>
          <w:kern w:val="0"/>
          <w:szCs w:val="21"/>
        </w:rPr>
        <w:t>属性改为其他的时候，例如</w:t>
      </w:r>
      <w:r w:rsidRPr="007713E0">
        <w:rPr>
          <w:rFonts w:ascii="Verdana" w:eastAsia="宋体" w:hAnsi="Verdana" w:cs="宋体"/>
          <w:color w:val="333333"/>
          <w:kern w:val="0"/>
          <w:szCs w:val="21"/>
        </w:rPr>
        <w:t>top</w:t>
      </w:r>
      <w:r w:rsidRPr="007713E0">
        <w:rPr>
          <w:rFonts w:ascii="Verdana" w:eastAsia="宋体" w:hAnsi="Verdana" w:cs="宋体"/>
          <w:color w:val="333333"/>
          <w:kern w:val="0"/>
          <w:szCs w:val="21"/>
        </w:rPr>
        <w:t>，或是</w:t>
      </w:r>
      <w:r w:rsidRPr="007713E0">
        <w:rPr>
          <w:rFonts w:ascii="Verdana" w:eastAsia="宋体" w:hAnsi="Verdana" w:cs="宋体"/>
          <w:color w:val="333333"/>
          <w:kern w:val="0"/>
          <w:szCs w:val="21"/>
        </w:rPr>
        <w:t>bottom</w:t>
      </w:r>
      <w:r w:rsidRPr="007713E0">
        <w:rPr>
          <w:rFonts w:ascii="Verdana" w:eastAsia="宋体" w:hAnsi="Verdana" w:cs="宋体"/>
          <w:color w:val="333333"/>
          <w:kern w:val="0"/>
          <w:szCs w:val="21"/>
        </w:rPr>
        <w:t>的时候，您会发现，图片位置上移或是下移了，且居边了，但是文字在那里却纹丝不动，显然，</w:t>
      </w:r>
      <w:r w:rsidRPr="007713E0">
        <w:rPr>
          <w:rFonts w:ascii="Verdana" w:eastAsia="宋体" w:hAnsi="Verdana" w:cs="宋体"/>
          <w:color w:val="333333"/>
          <w:kern w:val="0"/>
          <w:szCs w:val="21"/>
        </w:rPr>
        <w:t>vertical-align</w:t>
      </w:r>
      <w:r w:rsidRPr="007713E0">
        <w:rPr>
          <w:rFonts w:ascii="Verdana" w:eastAsia="宋体" w:hAnsi="Verdana" w:cs="宋体"/>
          <w:color w:val="333333"/>
          <w:kern w:val="0"/>
          <w:szCs w:val="21"/>
        </w:rPr>
        <w:t>的本质上是个独立的个体，与后面的</w:t>
      </w:r>
      <w:r w:rsidRPr="007713E0">
        <w:rPr>
          <w:rFonts w:ascii="Verdana" w:eastAsia="宋体" w:hAnsi="Verdana" w:cs="宋体"/>
          <w:color w:val="333333"/>
          <w:kern w:val="0"/>
          <w:szCs w:val="21"/>
        </w:rPr>
        <w:t>line</w:t>
      </w:r>
      <w:r w:rsidRPr="007713E0">
        <w:rPr>
          <w:rFonts w:ascii="Verdana" w:eastAsia="宋体" w:hAnsi="Verdana" w:cs="宋体"/>
          <w:color w:val="333333"/>
          <w:kern w:val="0"/>
          <w:szCs w:val="21"/>
        </w:rPr>
        <w:t>水平的元素是不存在直接的关系的。两者没有必然的联系，这是一个需要认识清楚的重要的东西。</w:t>
      </w:r>
    </w:p>
    <w:p w:rsidR="00F86B52" w:rsidRDefault="00F86B52">
      <w:bookmarkStart w:id="3" w:name="_GoBack"/>
      <w:bookmarkEnd w:id="3"/>
    </w:p>
    <w:sectPr w:rsidR="00F86B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3A8"/>
    <w:multiLevelType w:val="multilevel"/>
    <w:tmpl w:val="0409001D"/>
    <w:styleLink w:val="mystyl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A9"/>
    <w:rsid w:val="000003C3"/>
    <w:rsid w:val="00043150"/>
    <w:rsid w:val="00091E12"/>
    <w:rsid w:val="000B715D"/>
    <w:rsid w:val="000E6D61"/>
    <w:rsid w:val="000F22AE"/>
    <w:rsid w:val="000F46CE"/>
    <w:rsid w:val="00104F64"/>
    <w:rsid w:val="00117D58"/>
    <w:rsid w:val="001570C1"/>
    <w:rsid w:val="00161260"/>
    <w:rsid w:val="00164309"/>
    <w:rsid w:val="00170A7F"/>
    <w:rsid w:val="00174155"/>
    <w:rsid w:val="00181D1C"/>
    <w:rsid w:val="00187749"/>
    <w:rsid w:val="00193168"/>
    <w:rsid w:val="001B4025"/>
    <w:rsid w:val="001E347A"/>
    <w:rsid w:val="001E7329"/>
    <w:rsid w:val="001F10A9"/>
    <w:rsid w:val="001F7F4D"/>
    <w:rsid w:val="00206C38"/>
    <w:rsid w:val="00221FFB"/>
    <w:rsid w:val="002619B3"/>
    <w:rsid w:val="002957CD"/>
    <w:rsid w:val="002F40D9"/>
    <w:rsid w:val="003030DF"/>
    <w:rsid w:val="003538DE"/>
    <w:rsid w:val="0036770D"/>
    <w:rsid w:val="003703E0"/>
    <w:rsid w:val="003821C8"/>
    <w:rsid w:val="0039216A"/>
    <w:rsid w:val="003A25F4"/>
    <w:rsid w:val="00425589"/>
    <w:rsid w:val="004326B9"/>
    <w:rsid w:val="00456FB0"/>
    <w:rsid w:val="004639EE"/>
    <w:rsid w:val="004737D6"/>
    <w:rsid w:val="004820CA"/>
    <w:rsid w:val="00483E69"/>
    <w:rsid w:val="004A263C"/>
    <w:rsid w:val="004A7B94"/>
    <w:rsid w:val="004F2825"/>
    <w:rsid w:val="00500BD8"/>
    <w:rsid w:val="00530DC5"/>
    <w:rsid w:val="00555D3A"/>
    <w:rsid w:val="00555F9D"/>
    <w:rsid w:val="0057706A"/>
    <w:rsid w:val="005C6FB3"/>
    <w:rsid w:val="0061497F"/>
    <w:rsid w:val="00623758"/>
    <w:rsid w:val="006246C0"/>
    <w:rsid w:val="00632E96"/>
    <w:rsid w:val="0068456E"/>
    <w:rsid w:val="006F0F2F"/>
    <w:rsid w:val="00706F88"/>
    <w:rsid w:val="007254E3"/>
    <w:rsid w:val="00733F8D"/>
    <w:rsid w:val="007713E0"/>
    <w:rsid w:val="007A0E1B"/>
    <w:rsid w:val="007D5ACE"/>
    <w:rsid w:val="007F447A"/>
    <w:rsid w:val="007F63E8"/>
    <w:rsid w:val="0086312E"/>
    <w:rsid w:val="0087784C"/>
    <w:rsid w:val="00892976"/>
    <w:rsid w:val="008A39F0"/>
    <w:rsid w:val="008B28DE"/>
    <w:rsid w:val="008B6AA3"/>
    <w:rsid w:val="008D29FF"/>
    <w:rsid w:val="008F6EB0"/>
    <w:rsid w:val="009121F5"/>
    <w:rsid w:val="00930187"/>
    <w:rsid w:val="009344D9"/>
    <w:rsid w:val="009737E4"/>
    <w:rsid w:val="00986790"/>
    <w:rsid w:val="009A0545"/>
    <w:rsid w:val="009D015A"/>
    <w:rsid w:val="009D13E0"/>
    <w:rsid w:val="009F32A9"/>
    <w:rsid w:val="00A01B1E"/>
    <w:rsid w:val="00A067DD"/>
    <w:rsid w:val="00A16FB5"/>
    <w:rsid w:val="00A27932"/>
    <w:rsid w:val="00A453B8"/>
    <w:rsid w:val="00A62E36"/>
    <w:rsid w:val="00A64205"/>
    <w:rsid w:val="00A74895"/>
    <w:rsid w:val="00A7524B"/>
    <w:rsid w:val="00B01347"/>
    <w:rsid w:val="00B56006"/>
    <w:rsid w:val="00B60AF4"/>
    <w:rsid w:val="00B67D73"/>
    <w:rsid w:val="00B74CD7"/>
    <w:rsid w:val="00B801ED"/>
    <w:rsid w:val="00BC105E"/>
    <w:rsid w:val="00BF263C"/>
    <w:rsid w:val="00C03D65"/>
    <w:rsid w:val="00C060C1"/>
    <w:rsid w:val="00C27B13"/>
    <w:rsid w:val="00C27B47"/>
    <w:rsid w:val="00C339D9"/>
    <w:rsid w:val="00C4693A"/>
    <w:rsid w:val="00C64659"/>
    <w:rsid w:val="00C64BE3"/>
    <w:rsid w:val="00C74642"/>
    <w:rsid w:val="00C960D5"/>
    <w:rsid w:val="00CB6D90"/>
    <w:rsid w:val="00CC21BF"/>
    <w:rsid w:val="00CD1CC5"/>
    <w:rsid w:val="00CD33F2"/>
    <w:rsid w:val="00CF7C53"/>
    <w:rsid w:val="00D008EA"/>
    <w:rsid w:val="00D11917"/>
    <w:rsid w:val="00D35140"/>
    <w:rsid w:val="00D63678"/>
    <w:rsid w:val="00DA67E7"/>
    <w:rsid w:val="00DB3E1F"/>
    <w:rsid w:val="00E01DBC"/>
    <w:rsid w:val="00E234CF"/>
    <w:rsid w:val="00E26EF0"/>
    <w:rsid w:val="00E36DE7"/>
    <w:rsid w:val="00E54930"/>
    <w:rsid w:val="00E85EF8"/>
    <w:rsid w:val="00EA3BA1"/>
    <w:rsid w:val="00EA7FF2"/>
    <w:rsid w:val="00EB7F56"/>
    <w:rsid w:val="00EF5985"/>
    <w:rsid w:val="00F25155"/>
    <w:rsid w:val="00F61642"/>
    <w:rsid w:val="00F647CB"/>
    <w:rsid w:val="00F86B52"/>
    <w:rsid w:val="00FB6F00"/>
    <w:rsid w:val="00FC552D"/>
    <w:rsid w:val="00FE39DE"/>
    <w:rsid w:val="00FE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93851-BE94-4A26-932B-0E2F0CC0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713E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mystyle">
    <w:name w:val="mystyle"/>
    <w:uiPriority w:val="99"/>
    <w:rsid w:val="00CD33F2"/>
    <w:pPr>
      <w:numPr>
        <w:numId w:val="1"/>
      </w:numPr>
    </w:pPr>
  </w:style>
  <w:style w:type="character" w:customStyle="1" w:styleId="3Char">
    <w:name w:val="标题 3 Char"/>
    <w:basedOn w:val="a0"/>
    <w:link w:val="3"/>
    <w:uiPriority w:val="9"/>
    <w:rsid w:val="007713E0"/>
    <w:rPr>
      <w:rFonts w:ascii="宋体" w:eastAsia="宋体" w:hAnsi="宋体" w:cs="宋体"/>
      <w:b/>
      <w:bCs/>
      <w:kern w:val="0"/>
      <w:sz w:val="27"/>
      <w:szCs w:val="27"/>
    </w:rPr>
  </w:style>
  <w:style w:type="character" w:styleId="HTML">
    <w:name w:val="HTML Code"/>
    <w:basedOn w:val="a0"/>
    <w:uiPriority w:val="99"/>
    <w:semiHidden/>
    <w:unhideWhenUsed/>
    <w:rsid w:val="007713E0"/>
    <w:rPr>
      <w:rFonts w:ascii="宋体" w:eastAsia="宋体" w:hAnsi="宋体" w:cs="宋体"/>
      <w:sz w:val="24"/>
      <w:szCs w:val="24"/>
    </w:rPr>
  </w:style>
  <w:style w:type="paragraph" w:styleId="a3">
    <w:name w:val="Normal (Web)"/>
    <w:basedOn w:val="a"/>
    <w:uiPriority w:val="99"/>
    <w:semiHidden/>
    <w:unhideWhenUsed/>
    <w:rsid w:val="007713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13E0"/>
    <w:rPr>
      <w:b/>
      <w:bCs/>
    </w:rPr>
  </w:style>
  <w:style w:type="paragraph" w:styleId="HTML0">
    <w:name w:val="HTML Preformatted"/>
    <w:basedOn w:val="a"/>
    <w:link w:val="HTMLChar"/>
    <w:uiPriority w:val="99"/>
    <w:semiHidden/>
    <w:unhideWhenUsed/>
    <w:rsid w:val="007713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13E0"/>
    <w:rPr>
      <w:rFonts w:ascii="宋体" w:eastAsia="宋体" w:hAnsi="宋体" w:cs="宋体"/>
      <w:kern w:val="0"/>
      <w:sz w:val="24"/>
      <w:szCs w:val="24"/>
    </w:rPr>
  </w:style>
  <w:style w:type="character" w:styleId="a5">
    <w:name w:val="Hyperlink"/>
    <w:basedOn w:val="a0"/>
    <w:uiPriority w:val="99"/>
    <w:semiHidden/>
    <w:unhideWhenUsed/>
    <w:rsid w:val="007713E0"/>
    <w:rPr>
      <w:color w:val="0000FF"/>
      <w:u w:val="single"/>
    </w:rPr>
  </w:style>
  <w:style w:type="character" w:customStyle="1" w:styleId="s">
    <w:name w:val="s"/>
    <w:basedOn w:val="a0"/>
    <w:rsid w:val="0077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03217">
      <w:bodyDiv w:val="1"/>
      <w:marLeft w:val="0"/>
      <w:marRight w:val="0"/>
      <w:marTop w:val="0"/>
      <w:marBottom w:val="0"/>
      <w:divBdr>
        <w:top w:val="none" w:sz="0" w:space="0" w:color="auto"/>
        <w:left w:val="none" w:sz="0" w:space="0" w:color="auto"/>
        <w:bottom w:val="none" w:sz="0" w:space="0" w:color="auto"/>
        <w:right w:val="none" w:sz="0" w:space="0" w:color="auto"/>
      </w:divBdr>
      <w:divsChild>
        <w:div w:id="2101171898">
          <w:marLeft w:val="0"/>
          <w:marRight w:val="0"/>
          <w:marTop w:val="75"/>
          <w:marBottom w:val="75"/>
          <w:divBdr>
            <w:top w:val="dashed" w:sz="6" w:space="8" w:color="CCCCCC"/>
            <w:left w:val="dashed" w:sz="6" w:space="8" w:color="CCCCCC"/>
            <w:bottom w:val="dashed" w:sz="6" w:space="8" w:color="CCCCCC"/>
            <w:right w:val="dashed" w:sz="6" w:space="8" w:color="CCCCCC"/>
          </w:divBdr>
        </w:div>
        <w:div w:id="1342782031">
          <w:marLeft w:val="0"/>
          <w:marRight w:val="0"/>
          <w:marTop w:val="75"/>
          <w:marBottom w:val="75"/>
          <w:divBdr>
            <w:top w:val="dashed" w:sz="6" w:space="8" w:color="CCCCCC"/>
            <w:left w:val="dashed" w:sz="6" w:space="8" w:color="CCCCCC"/>
            <w:bottom w:val="dashed" w:sz="6" w:space="8" w:color="CCCCCC"/>
            <w:right w:val="dashed" w:sz="6" w:space="8" w:color="CCCCCC"/>
          </w:divBdr>
        </w:div>
        <w:div w:id="1737584591">
          <w:marLeft w:val="0"/>
          <w:marRight w:val="0"/>
          <w:marTop w:val="75"/>
          <w:marBottom w:val="75"/>
          <w:divBdr>
            <w:top w:val="dashed" w:sz="6" w:space="8" w:color="CCCCCC"/>
            <w:left w:val="dashed" w:sz="6" w:space="8" w:color="CCCCCC"/>
            <w:bottom w:val="dashed" w:sz="6" w:space="8" w:color="CCCCCC"/>
            <w:right w:val="dashed" w:sz="6" w:space="8" w:color="CCCCCC"/>
          </w:divBdr>
        </w:div>
        <w:div w:id="2118089482">
          <w:marLeft w:val="0"/>
          <w:marRight w:val="0"/>
          <w:marTop w:val="75"/>
          <w:marBottom w:val="75"/>
          <w:divBdr>
            <w:top w:val="dashed" w:sz="6" w:space="8" w:color="CCCCCC"/>
            <w:left w:val="dashed" w:sz="6" w:space="8" w:color="CCCCCC"/>
            <w:bottom w:val="dashed" w:sz="6" w:space="8" w:color="CCCCCC"/>
            <w:right w:val="dashed" w:sz="6" w:space="8" w:color="CCCCCC"/>
          </w:divBdr>
        </w:div>
        <w:div w:id="1613979627">
          <w:marLeft w:val="0"/>
          <w:marRight w:val="0"/>
          <w:marTop w:val="75"/>
          <w:marBottom w:val="75"/>
          <w:divBdr>
            <w:top w:val="dashed" w:sz="6" w:space="8" w:color="CCCCCC"/>
            <w:left w:val="dashed" w:sz="6" w:space="8" w:color="CCCCCC"/>
            <w:bottom w:val="dashed" w:sz="6" w:space="8" w:color="CCCCCC"/>
            <w:right w:val="dashed" w:sz="6" w:space="8" w:color="CCCCCC"/>
          </w:divBdr>
        </w:div>
        <w:div w:id="2010717835">
          <w:marLeft w:val="0"/>
          <w:marRight w:val="0"/>
          <w:marTop w:val="150"/>
          <w:marBottom w:val="0"/>
          <w:divBdr>
            <w:top w:val="none" w:sz="0" w:space="0" w:color="auto"/>
            <w:left w:val="none" w:sz="0" w:space="0" w:color="auto"/>
            <w:bottom w:val="none" w:sz="0" w:space="0" w:color="auto"/>
            <w:right w:val="none" w:sz="0" w:space="0" w:color="auto"/>
          </w:divBdr>
          <w:divsChild>
            <w:div w:id="1807241131">
              <w:marLeft w:val="0"/>
              <w:marRight w:val="0"/>
              <w:marTop w:val="0"/>
              <w:marBottom w:val="0"/>
              <w:divBdr>
                <w:top w:val="none" w:sz="0" w:space="0" w:color="auto"/>
                <w:left w:val="none" w:sz="0" w:space="0" w:color="auto"/>
                <w:bottom w:val="none" w:sz="0" w:space="0" w:color="auto"/>
                <w:right w:val="none" w:sz="0" w:space="0" w:color="auto"/>
              </w:divBdr>
            </w:div>
          </w:divsChild>
        </w:div>
        <w:div w:id="1131677563">
          <w:marLeft w:val="0"/>
          <w:marRight w:val="0"/>
          <w:marTop w:val="75"/>
          <w:marBottom w:val="75"/>
          <w:divBdr>
            <w:top w:val="dashed" w:sz="6" w:space="8" w:color="CCCCCC"/>
            <w:left w:val="dashed" w:sz="6" w:space="8" w:color="CCCCCC"/>
            <w:bottom w:val="dashed" w:sz="6" w:space="8" w:color="CCCCCC"/>
            <w:right w:val="dashed" w:sz="6" w:space="8" w:color="CCCCCC"/>
          </w:divBdr>
        </w:div>
        <w:div w:id="917859534">
          <w:marLeft w:val="0"/>
          <w:marRight w:val="0"/>
          <w:marTop w:val="150"/>
          <w:marBottom w:val="0"/>
          <w:divBdr>
            <w:top w:val="none" w:sz="0" w:space="0" w:color="auto"/>
            <w:left w:val="none" w:sz="0" w:space="0" w:color="auto"/>
            <w:bottom w:val="none" w:sz="0" w:space="0" w:color="auto"/>
            <w:right w:val="none" w:sz="0" w:space="0" w:color="auto"/>
          </w:divBdr>
          <w:divsChild>
            <w:div w:id="1926185396">
              <w:marLeft w:val="0"/>
              <w:marRight w:val="0"/>
              <w:marTop w:val="0"/>
              <w:marBottom w:val="0"/>
              <w:divBdr>
                <w:top w:val="none" w:sz="0" w:space="0" w:color="auto"/>
                <w:left w:val="none" w:sz="0" w:space="0" w:color="auto"/>
                <w:bottom w:val="none" w:sz="0" w:space="0" w:color="auto"/>
                <w:right w:val="none" w:sz="0" w:space="0" w:color="auto"/>
              </w:divBdr>
            </w:div>
          </w:divsChild>
        </w:div>
        <w:div w:id="1271737263">
          <w:marLeft w:val="0"/>
          <w:marRight w:val="0"/>
          <w:marTop w:val="75"/>
          <w:marBottom w:val="75"/>
          <w:divBdr>
            <w:top w:val="dashed" w:sz="6" w:space="8" w:color="CCCCCC"/>
            <w:left w:val="dashed" w:sz="6" w:space="8" w:color="CCCCCC"/>
            <w:bottom w:val="dashed" w:sz="6" w:space="8" w:color="CCCCCC"/>
            <w:right w:val="dashed" w:sz="6" w:space="8" w:color="CCCCCC"/>
          </w:divBdr>
        </w:div>
        <w:div w:id="1157502754">
          <w:marLeft w:val="0"/>
          <w:marRight w:val="0"/>
          <w:marTop w:val="150"/>
          <w:marBottom w:val="0"/>
          <w:divBdr>
            <w:top w:val="none" w:sz="0" w:space="0" w:color="auto"/>
            <w:left w:val="none" w:sz="0" w:space="0" w:color="auto"/>
            <w:bottom w:val="none" w:sz="0" w:space="0" w:color="auto"/>
            <w:right w:val="none" w:sz="0" w:space="0" w:color="auto"/>
          </w:divBdr>
          <w:divsChild>
            <w:div w:id="1873806298">
              <w:marLeft w:val="0"/>
              <w:marRight w:val="0"/>
              <w:marTop w:val="0"/>
              <w:marBottom w:val="0"/>
              <w:divBdr>
                <w:top w:val="none" w:sz="0" w:space="0" w:color="auto"/>
                <w:left w:val="none" w:sz="0" w:space="0" w:color="auto"/>
                <w:bottom w:val="none" w:sz="0" w:space="0" w:color="auto"/>
                <w:right w:val="none" w:sz="0" w:space="0" w:color="auto"/>
              </w:divBdr>
            </w:div>
          </w:divsChild>
        </w:div>
        <w:div w:id="117377607">
          <w:marLeft w:val="0"/>
          <w:marRight w:val="0"/>
          <w:marTop w:val="75"/>
          <w:marBottom w:val="75"/>
          <w:divBdr>
            <w:top w:val="dashed" w:sz="6" w:space="8" w:color="CCCCCC"/>
            <w:left w:val="dashed" w:sz="6" w:space="8" w:color="CCCCCC"/>
            <w:bottom w:val="dashed" w:sz="6" w:space="8" w:color="CCCCCC"/>
            <w:right w:val="dashed" w:sz="6" w:space="8" w:color="CCCCCC"/>
          </w:divBdr>
        </w:div>
        <w:div w:id="1221595385">
          <w:marLeft w:val="0"/>
          <w:marRight w:val="0"/>
          <w:marTop w:val="150"/>
          <w:marBottom w:val="0"/>
          <w:divBdr>
            <w:top w:val="none" w:sz="0" w:space="0" w:color="auto"/>
            <w:left w:val="none" w:sz="0" w:space="0" w:color="auto"/>
            <w:bottom w:val="none" w:sz="0" w:space="0" w:color="auto"/>
            <w:right w:val="none" w:sz="0" w:space="0" w:color="auto"/>
          </w:divBdr>
        </w:div>
        <w:div w:id="927693937">
          <w:marLeft w:val="0"/>
          <w:marRight w:val="0"/>
          <w:marTop w:val="75"/>
          <w:marBottom w:val="75"/>
          <w:divBdr>
            <w:top w:val="dashed" w:sz="6" w:space="8" w:color="CCCCCC"/>
            <w:left w:val="dashed" w:sz="6" w:space="8" w:color="CCCCCC"/>
            <w:bottom w:val="dashed" w:sz="6" w:space="8" w:color="CCCCCC"/>
            <w:right w:val="dashed" w:sz="6" w:space="8" w:color="CCCCCC"/>
          </w:divBdr>
        </w:div>
        <w:div w:id="602883988">
          <w:marLeft w:val="0"/>
          <w:marRight w:val="0"/>
          <w:marTop w:val="75"/>
          <w:marBottom w:val="75"/>
          <w:divBdr>
            <w:top w:val="dashed" w:sz="6" w:space="8" w:color="CCCCCC"/>
            <w:left w:val="dashed" w:sz="6" w:space="8" w:color="CCCCCC"/>
            <w:bottom w:val="dashed" w:sz="6" w:space="8" w:color="CCCCCC"/>
            <w:right w:val="dashed" w:sz="6" w:space="8"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angxinxu.com/study/201005/verticle-align-percent-value-demo.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hangxinxu.com/study/201005/verticle-align-percent-bug-demo.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hangxinxu.com/study/201005/verticle-align-test-demo.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www.zhangxinxu.com/wordpress/?p=384"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957</Words>
  <Characters>5459</Characters>
  <Application>Microsoft Office Word</Application>
  <DocSecurity>0</DocSecurity>
  <Lines>45</Lines>
  <Paragraphs>12</Paragraphs>
  <ScaleCrop>false</ScaleCrop>
  <Company>Windows 用户</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Li,Hongji</dc:creator>
  <cp:keywords/>
  <dc:description/>
  <cp:lastModifiedBy>Li,Hongji</cp:lastModifiedBy>
  <cp:revision>2</cp:revision>
  <dcterms:created xsi:type="dcterms:W3CDTF">2015-06-14T13:51:00Z</dcterms:created>
  <dcterms:modified xsi:type="dcterms:W3CDTF">2015-06-14T13:51:00Z</dcterms:modified>
</cp:coreProperties>
</file>